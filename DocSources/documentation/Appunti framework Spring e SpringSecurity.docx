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348" w:rsidRDefault="00381348" w:rsidP="00411BD8">
      <w:pPr>
        <w:pStyle w:val="Testonotaapidipagina"/>
        <w:jc w:val="both"/>
      </w:pPr>
    </w:p>
    <w:p w:rsidR="00381348" w:rsidRDefault="00381348" w:rsidP="00381348">
      <w:pPr>
        <w:pStyle w:val="Testonotaapidipagina"/>
      </w:pPr>
    </w:p>
    <w:p w:rsidR="00381348" w:rsidRDefault="00381348" w:rsidP="00381348">
      <w:pPr>
        <w:pStyle w:val="Testonotaapidipagina"/>
      </w:pPr>
    </w:p>
    <w:p w:rsidR="00381348" w:rsidRDefault="00381348" w:rsidP="00381348">
      <w:pPr>
        <w:pStyle w:val="Testonotaapidipagina"/>
      </w:pPr>
    </w:p>
    <w:p w:rsidR="00381348" w:rsidRDefault="00381348" w:rsidP="00381348">
      <w:pPr>
        <w:pStyle w:val="Testonotaapidipagina"/>
      </w:pPr>
    </w:p>
    <w:p w:rsidR="00E57B03" w:rsidRPr="00381348" w:rsidRDefault="006A3262" w:rsidP="006A3262">
      <w:pPr>
        <w:pStyle w:val="Testonotaapidipagina"/>
        <w:jc w:val="center"/>
        <w:rPr>
          <w:sz w:val="56"/>
          <w:szCs w:val="56"/>
        </w:rPr>
      </w:pPr>
      <w:r>
        <w:rPr>
          <w:sz w:val="56"/>
          <w:szCs w:val="56"/>
        </w:rPr>
        <w:t>APPUNTI FRAMEWORK SPRING E SPRING SECURITY</w:t>
      </w:r>
    </w:p>
    <w:p w:rsidR="009E6C0F" w:rsidRDefault="009E6C0F" w:rsidP="009E6C0F"/>
    <w:p w:rsidR="009E6C0F" w:rsidRDefault="009E6C0F" w:rsidP="009E6C0F"/>
    <w:p w:rsidR="009E6C0F" w:rsidRDefault="009E6C0F" w:rsidP="009E6C0F"/>
    <w:p w:rsidR="009E6C0F" w:rsidRDefault="009E6C0F" w:rsidP="009E6C0F"/>
    <w:p w:rsidR="009E6C0F" w:rsidRDefault="009E6C0F" w:rsidP="009E6C0F"/>
    <w:tbl>
      <w:tblPr>
        <w:tblW w:w="0" w:type="auto"/>
        <w:jc w:val="center"/>
        <w:tblInd w:w="-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395"/>
      </w:tblGrid>
      <w:tr w:rsidR="009E6C0F" w:rsidTr="00A849C8">
        <w:trPr>
          <w:trHeight w:val="3364"/>
          <w:jc w:val="center"/>
        </w:trPr>
        <w:tc>
          <w:tcPr>
            <w:tcW w:w="7395" w:type="dxa"/>
          </w:tcPr>
          <w:p w:rsidR="00DB4D99" w:rsidRDefault="00DB4D99" w:rsidP="00A849C8">
            <w:pPr>
              <w:ind w:left="129"/>
            </w:pPr>
          </w:p>
          <w:p w:rsidR="009E6C0F" w:rsidRDefault="009E6C0F" w:rsidP="00A849C8">
            <w:pPr>
              <w:ind w:left="129"/>
            </w:pPr>
            <w:r>
              <w:t xml:space="preserve">    </w:t>
            </w:r>
            <w:r w:rsidR="00DB4D99" w:rsidRPr="00DB4D99">
              <w:t>Developed by Medici Archive Project (2010</w:t>
            </w:r>
            <w:r w:rsidR="00DB4D99">
              <w:t>)</w:t>
            </w:r>
          </w:p>
          <w:p w:rsidR="009E6C0F" w:rsidRDefault="009E6C0F" w:rsidP="00A849C8">
            <w:pPr>
              <w:ind w:left="129"/>
            </w:pPr>
            <w:r>
              <w:t xml:space="preserve">    Permission is granted to copy, distribute and/or modify this document</w:t>
            </w:r>
          </w:p>
          <w:p w:rsidR="009E6C0F" w:rsidRDefault="009E6C0F" w:rsidP="00A849C8">
            <w:pPr>
              <w:ind w:left="129"/>
            </w:pPr>
            <w:r>
              <w:t xml:space="preserve">    under the terms of the GNU Free Documentation License, Version 1.3</w:t>
            </w:r>
          </w:p>
          <w:p w:rsidR="009E6C0F" w:rsidRDefault="009E6C0F" w:rsidP="00A849C8">
            <w:pPr>
              <w:ind w:left="129"/>
            </w:pPr>
            <w:r>
              <w:t xml:space="preserve">    or any later version published by the Free Software Foundation;</w:t>
            </w:r>
          </w:p>
          <w:p w:rsidR="009E6C0F" w:rsidRDefault="009E6C0F" w:rsidP="00A849C8">
            <w:pPr>
              <w:ind w:left="129"/>
            </w:pPr>
            <w:r>
              <w:t xml:space="preserve">    with no Invariant Sections, no Front-Cover Texts, and no Back-Cover Texts.</w:t>
            </w:r>
          </w:p>
          <w:p w:rsidR="009E6C0F" w:rsidRDefault="009E6C0F" w:rsidP="00A849C8">
            <w:pPr>
              <w:ind w:left="129"/>
            </w:pPr>
            <w:r>
              <w:t xml:space="preserve">    A copy of the license is included in the section entitled "GNU</w:t>
            </w:r>
          </w:p>
          <w:p w:rsidR="009E6C0F" w:rsidRDefault="009E6C0F" w:rsidP="00A849C8">
            <w:pPr>
              <w:ind w:left="129"/>
            </w:pPr>
            <w:r>
              <w:t xml:space="preserve">    Free Documentation License".</w:t>
            </w:r>
          </w:p>
          <w:p w:rsidR="00DB4D99" w:rsidRDefault="00DB4D99" w:rsidP="00A849C8">
            <w:pPr>
              <w:ind w:left="129"/>
            </w:pPr>
          </w:p>
        </w:tc>
      </w:tr>
    </w:tbl>
    <w:p w:rsidR="00381348" w:rsidRDefault="00381348"/>
    <w:p w:rsidR="009E6C0F" w:rsidRDefault="009E6C0F">
      <w:r>
        <w:br w:type="page"/>
      </w:r>
    </w:p>
    <w:p w:rsidR="004A4620" w:rsidRPr="001C6802" w:rsidRDefault="004A4620" w:rsidP="004A4620">
      <w:pPr>
        <w:rPr>
          <w:rFonts w:ascii="Calibri" w:eastAsia="Calibri" w:hAnsi="Calibri" w:cs="Times New Roman"/>
          <w:lang w:val="en-G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2303"/>
        <w:gridCol w:w="3969"/>
        <w:gridCol w:w="850"/>
        <w:gridCol w:w="1735"/>
      </w:tblGrid>
      <w:tr w:rsidR="004A4620" w:rsidRPr="001C6802" w:rsidTr="00690287">
        <w:trPr>
          <w:cantSplit/>
          <w:trHeight w:val="577"/>
          <w:jc w:val="center"/>
        </w:trPr>
        <w:tc>
          <w:tcPr>
            <w:tcW w:w="2303" w:type="dxa"/>
            <w:tcBorders>
              <w:top w:val="nil"/>
              <w:left w:val="nil"/>
              <w:bottom w:val="nil"/>
              <w:right w:val="nil"/>
            </w:tcBorders>
          </w:tcPr>
          <w:p w:rsidR="004A4620" w:rsidRPr="001C6802" w:rsidRDefault="004A4620" w:rsidP="00690287">
            <w:pPr>
              <w:rPr>
                <w:rFonts w:ascii="Calibri" w:eastAsia="Calibri" w:hAnsi="Calibri" w:cs="Times New Roman"/>
                <w:b/>
              </w:rPr>
            </w:pPr>
            <w:r w:rsidRPr="001C6802">
              <w:rPr>
                <w:rFonts w:ascii="Calibri" w:eastAsia="Calibri" w:hAnsi="Calibri" w:cs="Times New Roman"/>
                <w:b/>
              </w:rPr>
              <w:t>Redatto da:</w:t>
            </w:r>
          </w:p>
        </w:tc>
        <w:tc>
          <w:tcPr>
            <w:tcW w:w="3969" w:type="dxa"/>
            <w:tcBorders>
              <w:top w:val="nil"/>
              <w:left w:val="nil"/>
              <w:bottom w:val="nil"/>
              <w:right w:val="nil"/>
            </w:tcBorders>
          </w:tcPr>
          <w:p w:rsidR="004A4620" w:rsidRPr="001C6802" w:rsidRDefault="004A4620" w:rsidP="00690287">
            <w:pPr>
              <w:pBdr>
                <w:bottom w:val="single" w:sz="6" w:space="1" w:color="auto"/>
              </w:pBdr>
              <w:rPr>
                <w:rFonts w:ascii="Calibri" w:eastAsia="Calibri" w:hAnsi="Calibri" w:cs="Times New Roman"/>
              </w:rPr>
            </w:pPr>
          </w:p>
          <w:p w:rsidR="004A4620" w:rsidRPr="001C6802" w:rsidRDefault="004A4620" w:rsidP="00690287">
            <w:pPr>
              <w:rPr>
                <w:rFonts w:ascii="Calibri" w:eastAsia="Calibri" w:hAnsi="Calibri" w:cs="Times New Roman"/>
                <w:sz w:val="16"/>
              </w:rPr>
            </w:pPr>
            <w:r w:rsidRPr="001C6802">
              <w:rPr>
                <w:rFonts w:ascii="Calibri" w:eastAsia="Calibri" w:hAnsi="Calibri" w:cs="Times New Roman"/>
                <w:sz w:val="14"/>
              </w:rPr>
              <w:t>(firma)</w:t>
            </w:r>
          </w:p>
        </w:tc>
        <w:tc>
          <w:tcPr>
            <w:tcW w:w="850" w:type="dxa"/>
            <w:tcBorders>
              <w:top w:val="nil"/>
              <w:left w:val="nil"/>
              <w:bottom w:val="nil"/>
              <w:right w:val="nil"/>
            </w:tcBorders>
          </w:tcPr>
          <w:p w:rsidR="004A4620" w:rsidRPr="001C6802" w:rsidRDefault="004A4620" w:rsidP="00690287">
            <w:pPr>
              <w:rPr>
                <w:rFonts w:ascii="Calibri" w:eastAsia="Calibri" w:hAnsi="Calibri" w:cs="Times New Roman"/>
              </w:rPr>
            </w:pPr>
            <w:r w:rsidRPr="001C6802">
              <w:rPr>
                <w:rFonts w:ascii="Calibri" w:eastAsia="Calibri" w:hAnsi="Calibri" w:cs="Times New Roman"/>
              </w:rPr>
              <w:t xml:space="preserve">  Data</w:t>
            </w:r>
          </w:p>
        </w:tc>
        <w:tc>
          <w:tcPr>
            <w:tcW w:w="1735" w:type="dxa"/>
            <w:tcBorders>
              <w:top w:val="nil"/>
              <w:left w:val="nil"/>
              <w:bottom w:val="nil"/>
              <w:right w:val="nil"/>
            </w:tcBorders>
          </w:tcPr>
          <w:p w:rsidR="004A4620" w:rsidRPr="001C6802" w:rsidRDefault="00D641F2" w:rsidP="00690287">
            <w:pPr>
              <w:pBdr>
                <w:bottom w:val="single" w:sz="6" w:space="1" w:color="auto"/>
              </w:pBdr>
              <w:rPr>
                <w:rFonts w:ascii="Calibri" w:eastAsia="Calibri" w:hAnsi="Calibri" w:cs="Times New Roman"/>
              </w:rPr>
            </w:pPr>
            <w:r>
              <w:t>0</w:t>
            </w:r>
            <w:r w:rsidR="004A4620" w:rsidRPr="001C6802">
              <w:rPr>
                <w:rFonts w:ascii="Calibri" w:eastAsia="Calibri" w:hAnsi="Calibri" w:cs="Times New Roman"/>
              </w:rPr>
              <w:t>1/0</w:t>
            </w:r>
            <w:r>
              <w:t>8</w:t>
            </w:r>
            <w:r w:rsidR="004A4620" w:rsidRPr="001C6802">
              <w:rPr>
                <w:rFonts w:ascii="Calibri" w:eastAsia="Calibri" w:hAnsi="Calibri" w:cs="Times New Roman"/>
              </w:rPr>
              <w:t>/10</w:t>
            </w:r>
          </w:p>
          <w:p w:rsidR="004A4620" w:rsidRPr="001C6802" w:rsidRDefault="004A4620" w:rsidP="00690287">
            <w:pPr>
              <w:rPr>
                <w:rFonts w:ascii="Calibri" w:eastAsia="Calibri" w:hAnsi="Calibri" w:cs="Times New Roman"/>
              </w:rPr>
            </w:pPr>
          </w:p>
        </w:tc>
      </w:tr>
      <w:tr w:rsidR="004A4620" w:rsidRPr="001C6802" w:rsidTr="00690287">
        <w:trPr>
          <w:cantSplit/>
          <w:trHeight w:val="557"/>
          <w:jc w:val="center"/>
        </w:trPr>
        <w:tc>
          <w:tcPr>
            <w:tcW w:w="2303" w:type="dxa"/>
            <w:tcBorders>
              <w:top w:val="nil"/>
              <w:left w:val="nil"/>
              <w:bottom w:val="nil"/>
              <w:right w:val="nil"/>
            </w:tcBorders>
          </w:tcPr>
          <w:p w:rsidR="004A4620" w:rsidRPr="001C6802" w:rsidRDefault="004A4620" w:rsidP="00690287">
            <w:pPr>
              <w:rPr>
                <w:rFonts w:ascii="Calibri" w:eastAsia="Calibri" w:hAnsi="Calibri" w:cs="Times New Roman"/>
                <w:b/>
                <w:sz w:val="14"/>
              </w:rPr>
            </w:pPr>
          </w:p>
        </w:tc>
        <w:tc>
          <w:tcPr>
            <w:tcW w:w="6554" w:type="dxa"/>
            <w:gridSpan w:val="3"/>
            <w:tcBorders>
              <w:top w:val="nil"/>
              <w:left w:val="nil"/>
              <w:bottom w:val="nil"/>
              <w:right w:val="nil"/>
            </w:tcBorders>
          </w:tcPr>
          <w:p w:rsidR="004A4620" w:rsidRDefault="004A4620" w:rsidP="00690287">
            <w:pPr>
              <w:pBdr>
                <w:bottom w:val="single" w:sz="6" w:space="1" w:color="auto"/>
              </w:pBdr>
              <w:rPr>
                <w:ins w:id="0" w:author="Guido Di Maio" w:date="2010-07-04T22:39:00Z"/>
                <w:rFonts w:ascii="Calibri" w:eastAsia="Calibri" w:hAnsi="Calibri" w:cs="Times New Roman"/>
              </w:rPr>
            </w:pPr>
            <w:r>
              <w:t>Lorenzo Pasquinelli</w:t>
            </w:r>
            <w:r w:rsidRPr="001C6802">
              <w:rPr>
                <w:rFonts w:ascii="Calibri" w:eastAsia="Calibri" w:hAnsi="Calibri" w:cs="Times New Roman"/>
              </w:rPr>
              <w:t xml:space="preserve">, </w:t>
            </w:r>
            <w:r>
              <w:t xml:space="preserve"> Senior Developer</w:t>
            </w:r>
          </w:p>
          <w:p w:rsidR="004A4620" w:rsidRPr="001C6802" w:rsidRDefault="004A4620" w:rsidP="00690287">
            <w:pPr>
              <w:rPr>
                <w:rFonts w:ascii="Calibri" w:eastAsia="Calibri" w:hAnsi="Calibri" w:cs="Times New Roman"/>
                <w:sz w:val="14"/>
              </w:rPr>
            </w:pPr>
            <w:r w:rsidRPr="001C6802">
              <w:rPr>
                <w:sz w:val="14"/>
              </w:rPr>
              <w:t xml:space="preserve"> </w:t>
            </w:r>
            <w:r w:rsidRPr="001C6802">
              <w:rPr>
                <w:rFonts w:ascii="Calibri" w:eastAsia="Calibri" w:hAnsi="Calibri" w:cs="Times New Roman"/>
                <w:sz w:val="14"/>
              </w:rPr>
              <w:t>(nome, cognome, qualifica)</w:t>
            </w:r>
          </w:p>
        </w:tc>
      </w:tr>
      <w:tr w:rsidR="004A4620" w:rsidRPr="001C6802" w:rsidTr="00690287">
        <w:trPr>
          <w:cantSplit/>
          <w:trHeight w:hRule="exact" w:val="227"/>
          <w:jc w:val="center"/>
        </w:trPr>
        <w:tc>
          <w:tcPr>
            <w:tcW w:w="8857" w:type="dxa"/>
            <w:gridSpan w:val="4"/>
            <w:tcBorders>
              <w:top w:val="nil"/>
              <w:left w:val="nil"/>
              <w:bottom w:val="nil"/>
              <w:right w:val="nil"/>
            </w:tcBorders>
          </w:tcPr>
          <w:p w:rsidR="004A4620" w:rsidRPr="001C6802" w:rsidRDefault="004A4620" w:rsidP="00690287">
            <w:pPr>
              <w:rPr>
                <w:rFonts w:ascii="Calibri" w:eastAsia="Calibri" w:hAnsi="Calibri" w:cs="Times New Roman"/>
                <w:b/>
              </w:rPr>
            </w:pPr>
          </w:p>
        </w:tc>
      </w:tr>
      <w:tr w:rsidR="004A4620" w:rsidRPr="001C6802" w:rsidTr="00690287">
        <w:trPr>
          <w:cantSplit/>
          <w:trHeight w:val="577"/>
          <w:jc w:val="center"/>
        </w:trPr>
        <w:tc>
          <w:tcPr>
            <w:tcW w:w="2303" w:type="dxa"/>
            <w:tcBorders>
              <w:top w:val="nil"/>
              <w:left w:val="nil"/>
              <w:bottom w:val="nil"/>
              <w:right w:val="nil"/>
            </w:tcBorders>
          </w:tcPr>
          <w:p w:rsidR="004A4620" w:rsidRPr="001C6802" w:rsidRDefault="004A4620" w:rsidP="00690287">
            <w:pPr>
              <w:rPr>
                <w:rFonts w:ascii="Calibri" w:eastAsia="Calibri" w:hAnsi="Calibri" w:cs="Times New Roman"/>
                <w:b/>
              </w:rPr>
            </w:pPr>
            <w:r w:rsidRPr="001C6802">
              <w:rPr>
                <w:rFonts w:ascii="Calibri" w:eastAsia="Calibri" w:hAnsi="Calibri" w:cs="Times New Roman"/>
                <w:b/>
              </w:rPr>
              <w:t>Rivisto da:</w:t>
            </w:r>
          </w:p>
        </w:tc>
        <w:tc>
          <w:tcPr>
            <w:tcW w:w="3969" w:type="dxa"/>
            <w:tcBorders>
              <w:top w:val="nil"/>
              <w:left w:val="nil"/>
              <w:bottom w:val="nil"/>
              <w:right w:val="nil"/>
            </w:tcBorders>
          </w:tcPr>
          <w:p w:rsidR="004A4620" w:rsidRPr="001C6802" w:rsidRDefault="004A4620" w:rsidP="00690287">
            <w:pPr>
              <w:pBdr>
                <w:bottom w:val="single" w:sz="6" w:space="1" w:color="auto"/>
              </w:pBdr>
              <w:rPr>
                <w:rFonts w:ascii="Calibri" w:eastAsia="Calibri" w:hAnsi="Calibri" w:cs="Times New Roman"/>
              </w:rPr>
            </w:pPr>
          </w:p>
          <w:p w:rsidR="004A4620" w:rsidRPr="001C6802" w:rsidRDefault="004A4620" w:rsidP="00690287">
            <w:pPr>
              <w:rPr>
                <w:rFonts w:ascii="Calibri" w:eastAsia="Calibri" w:hAnsi="Calibri" w:cs="Times New Roman"/>
                <w:sz w:val="16"/>
              </w:rPr>
            </w:pPr>
            <w:r w:rsidRPr="001C6802">
              <w:rPr>
                <w:rFonts w:ascii="Calibri" w:eastAsia="Calibri" w:hAnsi="Calibri" w:cs="Times New Roman"/>
                <w:sz w:val="14"/>
              </w:rPr>
              <w:t>(firma)</w:t>
            </w:r>
          </w:p>
        </w:tc>
        <w:tc>
          <w:tcPr>
            <w:tcW w:w="850" w:type="dxa"/>
            <w:tcBorders>
              <w:top w:val="nil"/>
              <w:left w:val="nil"/>
              <w:bottom w:val="nil"/>
              <w:right w:val="nil"/>
            </w:tcBorders>
          </w:tcPr>
          <w:p w:rsidR="004A4620" w:rsidRPr="001C6802" w:rsidRDefault="004A4620" w:rsidP="00690287">
            <w:pPr>
              <w:rPr>
                <w:rFonts w:ascii="Calibri" w:eastAsia="Calibri" w:hAnsi="Calibri" w:cs="Times New Roman"/>
              </w:rPr>
            </w:pPr>
            <w:r w:rsidRPr="001C6802">
              <w:rPr>
                <w:rFonts w:ascii="Calibri" w:eastAsia="Calibri" w:hAnsi="Calibri" w:cs="Times New Roman"/>
              </w:rPr>
              <w:t xml:space="preserve">  Data</w:t>
            </w:r>
          </w:p>
        </w:tc>
        <w:tc>
          <w:tcPr>
            <w:tcW w:w="1735" w:type="dxa"/>
            <w:tcBorders>
              <w:top w:val="nil"/>
              <w:left w:val="nil"/>
              <w:bottom w:val="nil"/>
              <w:right w:val="nil"/>
            </w:tcBorders>
          </w:tcPr>
          <w:p w:rsidR="004A4620" w:rsidRPr="001C6802" w:rsidRDefault="004A4620" w:rsidP="00D641F2">
            <w:pPr>
              <w:pBdr>
                <w:bottom w:val="single" w:sz="6" w:space="1" w:color="auto"/>
              </w:pBdr>
              <w:rPr>
                <w:rFonts w:ascii="Calibri" w:eastAsia="Calibri" w:hAnsi="Calibri" w:cs="Times New Roman"/>
              </w:rPr>
            </w:pPr>
          </w:p>
        </w:tc>
      </w:tr>
      <w:tr w:rsidR="004A4620" w:rsidRPr="001C6802" w:rsidTr="00690287">
        <w:trPr>
          <w:cantSplit/>
          <w:trHeight w:val="557"/>
          <w:jc w:val="center"/>
        </w:trPr>
        <w:tc>
          <w:tcPr>
            <w:tcW w:w="2303" w:type="dxa"/>
            <w:tcBorders>
              <w:top w:val="nil"/>
              <w:left w:val="nil"/>
              <w:bottom w:val="nil"/>
              <w:right w:val="nil"/>
            </w:tcBorders>
          </w:tcPr>
          <w:p w:rsidR="004A4620" w:rsidRPr="001C6802" w:rsidRDefault="004A4620" w:rsidP="00690287">
            <w:pPr>
              <w:rPr>
                <w:rFonts w:ascii="Calibri" w:eastAsia="Calibri" w:hAnsi="Calibri" w:cs="Times New Roman"/>
                <w:b/>
              </w:rPr>
            </w:pPr>
          </w:p>
        </w:tc>
        <w:tc>
          <w:tcPr>
            <w:tcW w:w="6554" w:type="dxa"/>
            <w:gridSpan w:val="3"/>
            <w:tcBorders>
              <w:top w:val="nil"/>
              <w:left w:val="nil"/>
              <w:bottom w:val="nil"/>
              <w:right w:val="nil"/>
            </w:tcBorders>
          </w:tcPr>
          <w:p w:rsidR="004A4620" w:rsidRPr="001C6802" w:rsidRDefault="004A4620" w:rsidP="00690287">
            <w:pPr>
              <w:pBdr>
                <w:bottom w:val="single" w:sz="6" w:space="1" w:color="auto"/>
              </w:pBdr>
              <w:rPr>
                <w:rFonts w:ascii="Calibri" w:eastAsia="Calibri" w:hAnsi="Calibri" w:cs="Times New Roman"/>
              </w:rPr>
            </w:pPr>
          </w:p>
          <w:p w:rsidR="004A4620" w:rsidRPr="001C6802" w:rsidRDefault="004A4620" w:rsidP="00690287">
            <w:pPr>
              <w:rPr>
                <w:rFonts w:ascii="Calibri" w:eastAsia="Calibri" w:hAnsi="Calibri" w:cs="Times New Roman"/>
                <w:sz w:val="14"/>
              </w:rPr>
            </w:pPr>
            <w:r w:rsidRPr="001C6802">
              <w:rPr>
                <w:rFonts w:ascii="Calibri" w:eastAsia="Calibri" w:hAnsi="Calibri" w:cs="Times New Roman"/>
                <w:sz w:val="14"/>
              </w:rPr>
              <w:t>(nome, cognome, qualifica)</w:t>
            </w:r>
          </w:p>
        </w:tc>
      </w:tr>
      <w:tr w:rsidR="004A4620" w:rsidRPr="001C6802" w:rsidTr="00690287">
        <w:trPr>
          <w:cantSplit/>
          <w:trHeight w:hRule="exact" w:val="227"/>
          <w:jc w:val="center"/>
        </w:trPr>
        <w:tc>
          <w:tcPr>
            <w:tcW w:w="8857" w:type="dxa"/>
            <w:gridSpan w:val="4"/>
            <w:tcBorders>
              <w:top w:val="nil"/>
              <w:left w:val="nil"/>
              <w:bottom w:val="nil"/>
              <w:right w:val="nil"/>
            </w:tcBorders>
          </w:tcPr>
          <w:p w:rsidR="004A4620" w:rsidRPr="001C6802" w:rsidRDefault="004A4620" w:rsidP="00690287">
            <w:pPr>
              <w:rPr>
                <w:rFonts w:ascii="Calibri" w:eastAsia="Calibri" w:hAnsi="Calibri" w:cs="Times New Roman"/>
                <w:b/>
              </w:rPr>
            </w:pPr>
          </w:p>
        </w:tc>
      </w:tr>
      <w:tr w:rsidR="004A4620" w:rsidRPr="001C6802" w:rsidTr="00690287">
        <w:trPr>
          <w:cantSplit/>
          <w:trHeight w:val="577"/>
          <w:jc w:val="center"/>
        </w:trPr>
        <w:tc>
          <w:tcPr>
            <w:tcW w:w="2303" w:type="dxa"/>
            <w:tcBorders>
              <w:top w:val="nil"/>
              <w:left w:val="nil"/>
              <w:bottom w:val="nil"/>
              <w:right w:val="nil"/>
            </w:tcBorders>
          </w:tcPr>
          <w:p w:rsidR="004A4620" w:rsidRPr="001C6802" w:rsidRDefault="004A4620" w:rsidP="00690287">
            <w:pPr>
              <w:rPr>
                <w:rFonts w:ascii="Calibri" w:eastAsia="Calibri" w:hAnsi="Calibri" w:cs="Times New Roman"/>
                <w:b/>
              </w:rPr>
            </w:pPr>
            <w:r w:rsidRPr="001C6802">
              <w:rPr>
                <w:rFonts w:ascii="Calibri" w:eastAsia="Calibri" w:hAnsi="Calibri" w:cs="Times New Roman"/>
                <w:b/>
              </w:rPr>
              <w:t>Approvato da:</w:t>
            </w:r>
          </w:p>
        </w:tc>
        <w:tc>
          <w:tcPr>
            <w:tcW w:w="3969" w:type="dxa"/>
            <w:tcBorders>
              <w:top w:val="nil"/>
              <w:left w:val="nil"/>
              <w:bottom w:val="nil"/>
              <w:right w:val="nil"/>
            </w:tcBorders>
          </w:tcPr>
          <w:p w:rsidR="004A4620" w:rsidRPr="001C6802" w:rsidRDefault="004A4620" w:rsidP="00690287">
            <w:pPr>
              <w:pBdr>
                <w:bottom w:val="single" w:sz="6" w:space="1" w:color="auto"/>
              </w:pBdr>
              <w:rPr>
                <w:rFonts w:ascii="Calibri" w:eastAsia="Calibri" w:hAnsi="Calibri" w:cs="Times New Roman"/>
              </w:rPr>
            </w:pPr>
          </w:p>
          <w:p w:rsidR="004A4620" w:rsidRPr="001C6802" w:rsidRDefault="004A4620" w:rsidP="00690287">
            <w:pPr>
              <w:rPr>
                <w:rFonts w:ascii="Calibri" w:eastAsia="Calibri" w:hAnsi="Calibri" w:cs="Times New Roman"/>
                <w:sz w:val="16"/>
              </w:rPr>
            </w:pPr>
            <w:r w:rsidRPr="001C6802">
              <w:rPr>
                <w:rFonts w:ascii="Calibri" w:eastAsia="Calibri" w:hAnsi="Calibri" w:cs="Times New Roman"/>
                <w:sz w:val="14"/>
              </w:rPr>
              <w:t>(firma)</w:t>
            </w:r>
          </w:p>
        </w:tc>
        <w:tc>
          <w:tcPr>
            <w:tcW w:w="850" w:type="dxa"/>
            <w:tcBorders>
              <w:top w:val="nil"/>
              <w:left w:val="nil"/>
              <w:bottom w:val="nil"/>
              <w:right w:val="nil"/>
            </w:tcBorders>
          </w:tcPr>
          <w:p w:rsidR="004A4620" w:rsidRPr="001C6802" w:rsidRDefault="004A4620" w:rsidP="00690287">
            <w:pPr>
              <w:rPr>
                <w:rFonts w:ascii="Calibri" w:eastAsia="Calibri" w:hAnsi="Calibri" w:cs="Times New Roman"/>
              </w:rPr>
            </w:pPr>
            <w:r w:rsidRPr="001C6802">
              <w:rPr>
                <w:rFonts w:ascii="Calibri" w:eastAsia="Calibri" w:hAnsi="Calibri" w:cs="Times New Roman"/>
              </w:rPr>
              <w:t xml:space="preserve">  Data</w:t>
            </w:r>
          </w:p>
        </w:tc>
        <w:tc>
          <w:tcPr>
            <w:tcW w:w="1735" w:type="dxa"/>
            <w:tcBorders>
              <w:top w:val="nil"/>
              <w:left w:val="nil"/>
              <w:bottom w:val="nil"/>
              <w:right w:val="nil"/>
            </w:tcBorders>
          </w:tcPr>
          <w:p w:rsidR="004A4620" w:rsidRPr="001C6802" w:rsidRDefault="004A4620" w:rsidP="00690287">
            <w:pPr>
              <w:pBdr>
                <w:bottom w:val="single" w:sz="6" w:space="1" w:color="auto"/>
              </w:pBdr>
              <w:rPr>
                <w:rFonts w:ascii="Calibri" w:eastAsia="Calibri" w:hAnsi="Calibri" w:cs="Times New Roman"/>
              </w:rPr>
            </w:pPr>
          </w:p>
          <w:p w:rsidR="004A4620" w:rsidRPr="001C6802" w:rsidRDefault="004A4620" w:rsidP="00690287">
            <w:pPr>
              <w:rPr>
                <w:rFonts w:ascii="Calibri" w:eastAsia="Calibri" w:hAnsi="Calibri" w:cs="Times New Roman"/>
              </w:rPr>
            </w:pPr>
          </w:p>
        </w:tc>
      </w:tr>
      <w:tr w:rsidR="00D641F2" w:rsidRPr="001C6802" w:rsidTr="00690287">
        <w:trPr>
          <w:cantSplit/>
          <w:trHeight w:val="557"/>
          <w:jc w:val="center"/>
        </w:trPr>
        <w:tc>
          <w:tcPr>
            <w:tcW w:w="2303" w:type="dxa"/>
            <w:tcBorders>
              <w:top w:val="nil"/>
              <w:left w:val="nil"/>
              <w:bottom w:val="nil"/>
              <w:right w:val="nil"/>
            </w:tcBorders>
          </w:tcPr>
          <w:p w:rsidR="00D641F2" w:rsidRPr="001C6802" w:rsidRDefault="00D641F2" w:rsidP="00690287">
            <w:pPr>
              <w:rPr>
                <w:rFonts w:ascii="Calibri" w:eastAsia="Calibri" w:hAnsi="Calibri" w:cs="Times New Roman"/>
                <w:b/>
              </w:rPr>
            </w:pPr>
          </w:p>
        </w:tc>
        <w:tc>
          <w:tcPr>
            <w:tcW w:w="6554" w:type="dxa"/>
            <w:gridSpan w:val="3"/>
            <w:tcBorders>
              <w:top w:val="nil"/>
              <w:left w:val="nil"/>
              <w:bottom w:val="nil"/>
              <w:right w:val="nil"/>
            </w:tcBorders>
          </w:tcPr>
          <w:p w:rsidR="00D641F2" w:rsidRPr="001C6802" w:rsidRDefault="00D641F2" w:rsidP="00690287">
            <w:pPr>
              <w:pBdr>
                <w:bottom w:val="single" w:sz="6" w:space="1" w:color="auto"/>
              </w:pBdr>
              <w:rPr>
                <w:rFonts w:ascii="Calibri" w:eastAsia="Calibri" w:hAnsi="Calibri" w:cs="Times New Roman"/>
              </w:rPr>
            </w:pPr>
          </w:p>
          <w:p w:rsidR="00D641F2" w:rsidRPr="001C6802" w:rsidRDefault="00D641F2" w:rsidP="00690287">
            <w:pPr>
              <w:rPr>
                <w:rFonts w:ascii="Calibri" w:eastAsia="Calibri" w:hAnsi="Calibri" w:cs="Times New Roman"/>
                <w:sz w:val="14"/>
              </w:rPr>
            </w:pPr>
            <w:r w:rsidRPr="001C6802">
              <w:rPr>
                <w:rFonts w:ascii="Calibri" w:eastAsia="Calibri" w:hAnsi="Calibri" w:cs="Times New Roman"/>
                <w:sz w:val="14"/>
              </w:rPr>
              <w:t>(nome, cognome, qualifica)</w:t>
            </w:r>
          </w:p>
        </w:tc>
      </w:tr>
      <w:tr w:rsidR="004A4620" w:rsidRPr="001C6802" w:rsidTr="00690287">
        <w:trPr>
          <w:cantSplit/>
          <w:trHeight w:hRule="exact" w:val="227"/>
          <w:jc w:val="center"/>
        </w:trPr>
        <w:tc>
          <w:tcPr>
            <w:tcW w:w="8857" w:type="dxa"/>
            <w:gridSpan w:val="4"/>
            <w:tcBorders>
              <w:top w:val="nil"/>
              <w:left w:val="nil"/>
              <w:bottom w:val="nil"/>
              <w:right w:val="nil"/>
            </w:tcBorders>
          </w:tcPr>
          <w:p w:rsidR="004A4620" w:rsidRPr="001C6802" w:rsidRDefault="004A4620" w:rsidP="00690287">
            <w:pPr>
              <w:rPr>
                <w:rFonts w:ascii="Calibri" w:eastAsia="Calibri" w:hAnsi="Calibri" w:cs="Times New Roman"/>
                <w:b/>
              </w:rPr>
            </w:pPr>
          </w:p>
        </w:tc>
      </w:tr>
      <w:tr w:rsidR="004A4620" w:rsidRPr="001C6802" w:rsidTr="00690287">
        <w:trPr>
          <w:cantSplit/>
          <w:trHeight w:hRule="exact" w:val="403"/>
          <w:jc w:val="center"/>
        </w:trPr>
        <w:tc>
          <w:tcPr>
            <w:tcW w:w="8857" w:type="dxa"/>
            <w:gridSpan w:val="4"/>
            <w:tcBorders>
              <w:top w:val="nil"/>
              <w:left w:val="nil"/>
              <w:bottom w:val="nil"/>
              <w:right w:val="nil"/>
            </w:tcBorders>
          </w:tcPr>
          <w:p w:rsidR="004A4620" w:rsidRDefault="004A4620" w:rsidP="00690287">
            <w:pPr>
              <w:rPr>
                <w:rFonts w:ascii="Calibri" w:eastAsia="Calibri" w:hAnsi="Calibri" w:cs="Times New Roman"/>
                <w:b/>
              </w:rPr>
            </w:pPr>
          </w:p>
          <w:p w:rsidR="002918A8" w:rsidRPr="001C6802" w:rsidRDefault="002918A8" w:rsidP="00690287">
            <w:pPr>
              <w:rPr>
                <w:rFonts w:ascii="Calibri" w:eastAsia="Calibri" w:hAnsi="Calibri" w:cs="Times New Roman"/>
                <w:b/>
              </w:rPr>
            </w:pPr>
          </w:p>
        </w:tc>
      </w:tr>
      <w:tr w:rsidR="004A4620" w:rsidRPr="001C6802" w:rsidTr="00690287">
        <w:trPr>
          <w:cantSplit/>
          <w:trHeight w:val="577"/>
          <w:jc w:val="center"/>
        </w:trPr>
        <w:tc>
          <w:tcPr>
            <w:tcW w:w="2303" w:type="dxa"/>
            <w:tcBorders>
              <w:top w:val="nil"/>
              <w:left w:val="nil"/>
              <w:bottom w:val="nil"/>
              <w:right w:val="nil"/>
            </w:tcBorders>
          </w:tcPr>
          <w:p w:rsidR="004A4620" w:rsidRPr="001C6802" w:rsidRDefault="004A4620" w:rsidP="00690287">
            <w:pPr>
              <w:rPr>
                <w:rFonts w:ascii="Calibri" w:eastAsia="Calibri" w:hAnsi="Calibri" w:cs="Times New Roman"/>
                <w:b/>
              </w:rPr>
            </w:pPr>
          </w:p>
        </w:tc>
        <w:tc>
          <w:tcPr>
            <w:tcW w:w="3969" w:type="dxa"/>
            <w:tcBorders>
              <w:top w:val="nil"/>
              <w:left w:val="nil"/>
              <w:bottom w:val="nil"/>
              <w:right w:val="nil"/>
            </w:tcBorders>
          </w:tcPr>
          <w:p w:rsidR="004A4620" w:rsidRPr="001C6802" w:rsidRDefault="004A4620" w:rsidP="00690287">
            <w:pPr>
              <w:rPr>
                <w:rFonts w:ascii="Calibri" w:eastAsia="Calibri" w:hAnsi="Calibri" w:cs="Times New Roman"/>
                <w:sz w:val="16"/>
              </w:rPr>
            </w:pPr>
          </w:p>
        </w:tc>
        <w:tc>
          <w:tcPr>
            <w:tcW w:w="850" w:type="dxa"/>
            <w:tcBorders>
              <w:top w:val="nil"/>
              <w:left w:val="nil"/>
              <w:bottom w:val="nil"/>
              <w:right w:val="nil"/>
            </w:tcBorders>
          </w:tcPr>
          <w:p w:rsidR="004A4620" w:rsidRPr="001C6802" w:rsidRDefault="004A4620" w:rsidP="00690287">
            <w:pPr>
              <w:rPr>
                <w:rFonts w:ascii="Calibri" w:eastAsia="Calibri" w:hAnsi="Calibri" w:cs="Times New Roman"/>
              </w:rPr>
            </w:pPr>
          </w:p>
        </w:tc>
        <w:tc>
          <w:tcPr>
            <w:tcW w:w="1735" w:type="dxa"/>
            <w:tcBorders>
              <w:top w:val="nil"/>
              <w:left w:val="nil"/>
              <w:bottom w:val="nil"/>
              <w:right w:val="nil"/>
            </w:tcBorders>
          </w:tcPr>
          <w:p w:rsidR="004A4620" w:rsidRPr="001C6802" w:rsidRDefault="004A4620" w:rsidP="00690287">
            <w:pPr>
              <w:rPr>
                <w:rFonts w:ascii="Calibri" w:eastAsia="Calibri" w:hAnsi="Calibri" w:cs="Times New Roman"/>
              </w:rPr>
            </w:pPr>
          </w:p>
        </w:tc>
      </w:tr>
      <w:tr w:rsidR="004A4620" w:rsidRPr="001C6802" w:rsidTr="00690287">
        <w:trPr>
          <w:cantSplit/>
          <w:trHeight w:val="557"/>
          <w:jc w:val="center"/>
        </w:trPr>
        <w:tc>
          <w:tcPr>
            <w:tcW w:w="2303" w:type="dxa"/>
            <w:tcBorders>
              <w:top w:val="nil"/>
              <w:left w:val="nil"/>
              <w:bottom w:val="nil"/>
              <w:right w:val="nil"/>
            </w:tcBorders>
          </w:tcPr>
          <w:p w:rsidR="004A4620" w:rsidRPr="001C6802" w:rsidRDefault="004A4620" w:rsidP="00690287">
            <w:pPr>
              <w:rPr>
                <w:rFonts w:ascii="Calibri" w:eastAsia="Calibri" w:hAnsi="Calibri" w:cs="Times New Roman"/>
                <w:b/>
              </w:rPr>
            </w:pPr>
          </w:p>
        </w:tc>
        <w:tc>
          <w:tcPr>
            <w:tcW w:w="6554" w:type="dxa"/>
            <w:gridSpan w:val="3"/>
            <w:tcBorders>
              <w:top w:val="nil"/>
              <w:left w:val="nil"/>
              <w:bottom w:val="nil"/>
              <w:right w:val="nil"/>
            </w:tcBorders>
          </w:tcPr>
          <w:p w:rsidR="004A4620" w:rsidRPr="001C6802" w:rsidRDefault="004A4620" w:rsidP="00690287">
            <w:pPr>
              <w:rPr>
                <w:rFonts w:ascii="Calibri" w:eastAsia="Calibri" w:hAnsi="Calibri" w:cs="Times New Roman"/>
                <w:sz w:val="14"/>
              </w:rPr>
            </w:pPr>
          </w:p>
        </w:tc>
      </w:tr>
      <w:tr w:rsidR="004A4620" w:rsidRPr="001C6802" w:rsidTr="00690287">
        <w:trPr>
          <w:cantSplit/>
          <w:trHeight w:hRule="exact" w:val="709"/>
          <w:jc w:val="center"/>
        </w:trPr>
        <w:tc>
          <w:tcPr>
            <w:tcW w:w="8857" w:type="dxa"/>
            <w:gridSpan w:val="4"/>
            <w:tcBorders>
              <w:top w:val="nil"/>
              <w:left w:val="nil"/>
              <w:bottom w:val="nil"/>
              <w:right w:val="nil"/>
            </w:tcBorders>
          </w:tcPr>
          <w:p w:rsidR="004A4620" w:rsidRDefault="004A4620" w:rsidP="00690287">
            <w:pPr>
              <w:rPr>
                <w:rFonts w:ascii="Calibri" w:eastAsia="Calibri" w:hAnsi="Calibri" w:cs="Times New Roman"/>
              </w:rPr>
            </w:pPr>
          </w:p>
          <w:p w:rsidR="002918A8" w:rsidRDefault="002918A8" w:rsidP="00690287">
            <w:pPr>
              <w:rPr>
                <w:rFonts w:ascii="Calibri" w:eastAsia="Calibri" w:hAnsi="Calibri" w:cs="Times New Roman"/>
              </w:rPr>
            </w:pPr>
          </w:p>
          <w:p w:rsidR="002918A8" w:rsidRDefault="002918A8" w:rsidP="00690287">
            <w:pPr>
              <w:rPr>
                <w:rFonts w:ascii="Calibri" w:eastAsia="Calibri" w:hAnsi="Calibri" w:cs="Times New Roman"/>
              </w:rPr>
            </w:pPr>
          </w:p>
          <w:p w:rsidR="002918A8" w:rsidRDefault="002918A8" w:rsidP="00690287">
            <w:pPr>
              <w:rPr>
                <w:rFonts w:ascii="Calibri" w:eastAsia="Calibri" w:hAnsi="Calibri" w:cs="Times New Roman"/>
              </w:rPr>
            </w:pPr>
          </w:p>
          <w:p w:rsidR="002918A8" w:rsidRDefault="002918A8" w:rsidP="00690287">
            <w:pPr>
              <w:rPr>
                <w:rFonts w:ascii="Calibri" w:eastAsia="Calibri" w:hAnsi="Calibri" w:cs="Times New Roman"/>
              </w:rPr>
            </w:pPr>
          </w:p>
          <w:p w:rsidR="002918A8" w:rsidRDefault="002918A8" w:rsidP="00690287">
            <w:pPr>
              <w:rPr>
                <w:rFonts w:ascii="Calibri" w:eastAsia="Calibri" w:hAnsi="Calibri" w:cs="Times New Roman"/>
              </w:rPr>
            </w:pPr>
          </w:p>
          <w:p w:rsidR="002918A8" w:rsidRPr="001C6802" w:rsidRDefault="002918A8" w:rsidP="00690287">
            <w:pPr>
              <w:rPr>
                <w:rFonts w:ascii="Calibri" w:eastAsia="Calibri" w:hAnsi="Calibri" w:cs="Times New Roman"/>
              </w:rPr>
            </w:pPr>
          </w:p>
        </w:tc>
      </w:tr>
      <w:tr w:rsidR="004A4620" w:rsidRPr="001C6802" w:rsidTr="00690287">
        <w:trPr>
          <w:cantSplit/>
          <w:trHeight w:val="454"/>
          <w:jc w:val="center"/>
        </w:trPr>
        <w:tc>
          <w:tcPr>
            <w:tcW w:w="2303" w:type="dxa"/>
            <w:tcBorders>
              <w:top w:val="nil"/>
              <w:left w:val="nil"/>
              <w:bottom w:val="nil"/>
              <w:right w:val="nil"/>
            </w:tcBorders>
          </w:tcPr>
          <w:p w:rsidR="004A4620" w:rsidRPr="001C6802" w:rsidRDefault="004A4620" w:rsidP="00690287">
            <w:pPr>
              <w:rPr>
                <w:rFonts w:ascii="Calibri" w:eastAsia="Calibri" w:hAnsi="Calibri" w:cs="Times New Roman"/>
              </w:rPr>
            </w:pPr>
            <w:r w:rsidRPr="001C6802">
              <w:rPr>
                <w:rFonts w:ascii="Calibri" w:eastAsia="Calibri" w:hAnsi="Calibri" w:cs="Times New Roman"/>
                <w:b/>
              </w:rPr>
              <w:t>Data</w:t>
            </w:r>
            <w:r w:rsidRPr="001C6802">
              <w:rPr>
                <w:rFonts w:ascii="Calibri" w:eastAsia="Calibri" w:hAnsi="Calibri" w:cs="Times New Roman"/>
              </w:rPr>
              <w:t>:</w:t>
            </w:r>
          </w:p>
        </w:tc>
        <w:tc>
          <w:tcPr>
            <w:tcW w:w="6554" w:type="dxa"/>
            <w:gridSpan w:val="3"/>
            <w:tcBorders>
              <w:top w:val="nil"/>
              <w:left w:val="nil"/>
              <w:bottom w:val="nil"/>
              <w:right w:val="nil"/>
            </w:tcBorders>
          </w:tcPr>
          <w:p w:rsidR="004A4620" w:rsidRPr="001C6802" w:rsidRDefault="004A4620" w:rsidP="004A4620">
            <w:pPr>
              <w:rPr>
                <w:rFonts w:ascii="Calibri" w:eastAsia="Calibri" w:hAnsi="Calibri" w:cs="Times New Roman"/>
              </w:rPr>
            </w:pPr>
            <w:r w:rsidRPr="001C6802">
              <w:rPr>
                <w:rFonts w:ascii="Calibri" w:eastAsia="Calibri" w:hAnsi="Calibri" w:cs="Times New Roman"/>
              </w:rPr>
              <w:t>0</w:t>
            </w:r>
            <w:r>
              <w:t>8</w:t>
            </w:r>
            <w:r w:rsidRPr="001C6802">
              <w:rPr>
                <w:rFonts w:ascii="Calibri" w:eastAsia="Calibri" w:hAnsi="Calibri" w:cs="Times New Roman"/>
              </w:rPr>
              <w:t>/</w:t>
            </w:r>
            <w:r w:rsidR="00251E1F">
              <w:t>01/</w:t>
            </w:r>
            <w:r w:rsidRPr="001C6802">
              <w:rPr>
                <w:rFonts w:ascii="Calibri" w:eastAsia="Calibri" w:hAnsi="Calibri" w:cs="Times New Roman"/>
              </w:rPr>
              <w:t>2010</w:t>
            </w:r>
          </w:p>
        </w:tc>
      </w:tr>
      <w:tr w:rsidR="004A4620" w:rsidRPr="001C6802" w:rsidTr="00690287">
        <w:trPr>
          <w:cantSplit/>
          <w:trHeight w:val="454"/>
          <w:jc w:val="center"/>
        </w:trPr>
        <w:tc>
          <w:tcPr>
            <w:tcW w:w="2303" w:type="dxa"/>
            <w:tcBorders>
              <w:top w:val="nil"/>
              <w:left w:val="nil"/>
              <w:bottom w:val="nil"/>
              <w:right w:val="nil"/>
            </w:tcBorders>
          </w:tcPr>
          <w:p w:rsidR="004A4620" w:rsidRPr="001C6802" w:rsidRDefault="004A4620" w:rsidP="00690287">
            <w:pPr>
              <w:rPr>
                <w:rFonts w:ascii="Calibri" w:eastAsia="Calibri" w:hAnsi="Calibri" w:cs="Times New Roman"/>
                <w:sz w:val="14"/>
              </w:rPr>
            </w:pPr>
          </w:p>
        </w:tc>
        <w:tc>
          <w:tcPr>
            <w:tcW w:w="6554" w:type="dxa"/>
            <w:gridSpan w:val="3"/>
            <w:tcBorders>
              <w:top w:val="nil"/>
              <w:left w:val="nil"/>
              <w:bottom w:val="nil"/>
              <w:right w:val="nil"/>
            </w:tcBorders>
          </w:tcPr>
          <w:p w:rsidR="004A4620" w:rsidRPr="001C6802" w:rsidRDefault="004A4620" w:rsidP="00690287">
            <w:pPr>
              <w:rPr>
                <w:rFonts w:ascii="Calibri" w:eastAsia="Calibri" w:hAnsi="Calibri" w:cs="Times New Roman"/>
                <w:sz w:val="14"/>
              </w:rPr>
            </w:pPr>
          </w:p>
        </w:tc>
      </w:tr>
      <w:tr w:rsidR="004A4620" w:rsidRPr="001C6802" w:rsidTr="00690287">
        <w:trPr>
          <w:cantSplit/>
          <w:trHeight w:val="748"/>
          <w:jc w:val="center"/>
        </w:trPr>
        <w:tc>
          <w:tcPr>
            <w:tcW w:w="8857" w:type="dxa"/>
            <w:gridSpan w:val="4"/>
            <w:tcBorders>
              <w:top w:val="nil"/>
              <w:left w:val="nil"/>
              <w:bottom w:val="nil"/>
              <w:right w:val="nil"/>
            </w:tcBorders>
          </w:tcPr>
          <w:p w:rsidR="004A4620" w:rsidRPr="001C6802" w:rsidRDefault="004A4620" w:rsidP="00690287">
            <w:pPr>
              <w:rPr>
                <w:rFonts w:ascii="Calibri" w:eastAsia="Calibri" w:hAnsi="Calibri" w:cs="Times New Roman"/>
                <w:sz w:val="14"/>
              </w:rPr>
            </w:pPr>
            <w:r w:rsidRPr="001C6802">
              <w:rPr>
                <w:rFonts w:ascii="Calibri" w:eastAsia="Calibri" w:hAnsi="Calibri" w:cs="Times New Roman"/>
                <w:sz w:val="14"/>
              </w:rPr>
              <w:t xml:space="preserve">Il documento è da ritenersi "IN LAVORAZIONE" se provvisto della sola firma: </w:t>
            </w:r>
            <w:r w:rsidRPr="001C6802">
              <w:rPr>
                <w:rFonts w:ascii="Calibri" w:eastAsia="Calibri" w:hAnsi="Calibri" w:cs="Times New Roman"/>
                <w:i/>
                <w:sz w:val="14"/>
              </w:rPr>
              <w:t>Redatto da</w:t>
            </w:r>
          </w:p>
          <w:p w:rsidR="004A4620" w:rsidRPr="001C6802" w:rsidRDefault="004A4620" w:rsidP="00690287">
            <w:pPr>
              <w:rPr>
                <w:rFonts w:ascii="Calibri" w:eastAsia="Calibri" w:hAnsi="Calibri" w:cs="Times New Roman"/>
                <w:sz w:val="14"/>
              </w:rPr>
            </w:pPr>
            <w:r w:rsidRPr="001C6802">
              <w:rPr>
                <w:rFonts w:ascii="Calibri" w:eastAsia="Calibri" w:hAnsi="Calibri" w:cs="Times New Roman"/>
                <w:sz w:val="14"/>
              </w:rPr>
              <w:t xml:space="preserve">Il documento è da ritenersi "VERIFICATO ED EMESSO IN BOZZA" se provvisto anche della firma: </w:t>
            </w:r>
            <w:r w:rsidRPr="001C6802">
              <w:rPr>
                <w:rFonts w:ascii="Calibri" w:eastAsia="Calibri" w:hAnsi="Calibri" w:cs="Times New Roman"/>
                <w:i/>
                <w:sz w:val="14"/>
              </w:rPr>
              <w:t>Rivisto da</w:t>
            </w:r>
          </w:p>
          <w:p w:rsidR="004A4620" w:rsidRPr="001C6802" w:rsidRDefault="004A4620" w:rsidP="00690287">
            <w:pPr>
              <w:rPr>
                <w:rFonts w:ascii="Calibri" w:eastAsia="Calibri" w:hAnsi="Calibri" w:cs="Times New Roman"/>
                <w:sz w:val="14"/>
              </w:rPr>
            </w:pPr>
            <w:r w:rsidRPr="001C6802">
              <w:rPr>
                <w:rFonts w:ascii="Calibri" w:eastAsia="Calibri" w:hAnsi="Calibri" w:cs="Times New Roman"/>
                <w:sz w:val="14"/>
              </w:rPr>
              <w:t xml:space="preserve">Il documento è da ritenersi "DISTRIBUIBILE" se provvisto anche della firma: </w:t>
            </w:r>
            <w:r w:rsidRPr="001C6802">
              <w:rPr>
                <w:rFonts w:ascii="Calibri" w:eastAsia="Calibri" w:hAnsi="Calibri" w:cs="Times New Roman"/>
                <w:i/>
                <w:sz w:val="14"/>
              </w:rPr>
              <w:t>Approvato da</w:t>
            </w:r>
          </w:p>
        </w:tc>
      </w:tr>
    </w:tbl>
    <w:p w:rsidR="004A4620" w:rsidRDefault="004A4620">
      <w:r>
        <w:br w:type="page"/>
      </w:r>
    </w:p>
    <w:p w:rsidR="004A4620" w:rsidRDefault="004A4620"/>
    <w:sdt>
      <w:sdtPr>
        <w:rPr>
          <w:b/>
          <w:bCs/>
        </w:rPr>
        <w:id w:val="1832015"/>
        <w:docPartObj>
          <w:docPartGallery w:val="Table of Contents"/>
          <w:docPartUnique/>
        </w:docPartObj>
      </w:sdtPr>
      <w:sdtEndPr>
        <w:rPr>
          <w:b w:val="0"/>
          <w:bCs w:val="0"/>
        </w:rPr>
      </w:sdtEndPr>
      <w:sdtContent>
        <w:p w:rsidR="000B1C8E" w:rsidRDefault="000B1C8E" w:rsidP="00CE1659">
          <w:pPr>
            <w:pStyle w:val="Sommario1"/>
          </w:pPr>
          <w:r>
            <w:t>Sommario</w:t>
          </w:r>
        </w:p>
        <w:p w:rsidR="00595746" w:rsidRDefault="00175260">
          <w:pPr>
            <w:pStyle w:val="Sommario1"/>
            <w:rPr>
              <w:rFonts w:eastAsiaTheme="minorEastAsia"/>
              <w:noProof/>
              <w:lang w:eastAsia="it-IT"/>
            </w:rPr>
          </w:pPr>
          <w:r>
            <w:fldChar w:fldCharType="begin"/>
          </w:r>
          <w:r w:rsidR="000B1C8E">
            <w:instrText xml:space="preserve"> TOC \o "1-3" \h \z \u </w:instrText>
          </w:r>
          <w:r>
            <w:fldChar w:fldCharType="separate"/>
          </w:r>
          <w:hyperlink w:anchor="_Toc273886447" w:history="1">
            <w:r w:rsidR="00595746" w:rsidRPr="0029047A">
              <w:rPr>
                <w:rStyle w:val="Collegamentoipertestuale"/>
                <w:noProof/>
              </w:rPr>
              <w:t>1</w:t>
            </w:r>
            <w:r w:rsidR="00595746">
              <w:rPr>
                <w:rFonts w:eastAsiaTheme="minorEastAsia"/>
                <w:noProof/>
                <w:lang w:eastAsia="it-IT"/>
              </w:rPr>
              <w:tab/>
            </w:r>
            <w:r w:rsidR="00595746" w:rsidRPr="0029047A">
              <w:rPr>
                <w:rStyle w:val="Collegamentoipertestuale"/>
                <w:noProof/>
              </w:rPr>
              <w:t>Storia dei cambiamenti</w:t>
            </w:r>
            <w:r w:rsidR="00595746">
              <w:rPr>
                <w:noProof/>
                <w:webHidden/>
              </w:rPr>
              <w:tab/>
            </w:r>
            <w:r w:rsidR="00595746">
              <w:rPr>
                <w:noProof/>
                <w:webHidden/>
              </w:rPr>
              <w:fldChar w:fldCharType="begin"/>
            </w:r>
            <w:r w:rsidR="00595746">
              <w:rPr>
                <w:noProof/>
                <w:webHidden/>
              </w:rPr>
              <w:instrText xml:space="preserve"> PAGEREF _Toc273886447 \h </w:instrText>
            </w:r>
            <w:r w:rsidR="00595746">
              <w:rPr>
                <w:noProof/>
                <w:webHidden/>
              </w:rPr>
            </w:r>
            <w:r w:rsidR="00595746">
              <w:rPr>
                <w:noProof/>
                <w:webHidden/>
              </w:rPr>
              <w:fldChar w:fldCharType="separate"/>
            </w:r>
            <w:r w:rsidR="00595746">
              <w:rPr>
                <w:noProof/>
                <w:webHidden/>
              </w:rPr>
              <w:t>4</w:t>
            </w:r>
            <w:r w:rsidR="00595746">
              <w:rPr>
                <w:noProof/>
                <w:webHidden/>
              </w:rPr>
              <w:fldChar w:fldCharType="end"/>
            </w:r>
          </w:hyperlink>
        </w:p>
        <w:p w:rsidR="00595746" w:rsidRDefault="00595746">
          <w:pPr>
            <w:pStyle w:val="Sommario1"/>
            <w:rPr>
              <w:rFonts w:eastAsiaTheme="minorEastAsia"/>
              <w:noProof/>
              <w:lang w:eastAsia="it-IT"/>
            </w:rPr>
          </w:pPr>
          <w:hyperlink w:anchor="_Toc273886448" w:history="1">
            <w:r w:rsidRPr="0029047A">
              <w:rPr>
                <w:rStyle w:val="Collegamentoipertestuale"/>
                <w:noProof/>
              </w:rPr>
              <w:t>2</w:t>
            </w:r>
            <w:r>
              <w:rPr>
                <w:rFonts w:eastAsiaTheme="minorEastAsia"/>
                <w:noProof/>
                <w:lang w:eastAsia="it-IT"/>
              </w:rPr>
              <w:tab/>
            </w:r>
            <w:r w:rsidRPr="0029047A">
              <w:rPr>
                <w:rStyle w:val="Collegamentoipertestuale"/>
                <w:noProof/>
              </w:rPr>
              <w:t>Lista di distribuzione</w:t>
            </w:r>
            <w:r>
              <w:rPr>
                <w:noProof/>
                <w:webHidden/>
              </w:rPr>
              <w:tab/>
            </w:r>
            <w:r>
              <w:rPr>
                <w:noProof/>
                <w:webHidden/>
              </w:rPr>
              <w:fldChar w:fldCharType="begin"/>
            </w:r>
            <w:r>
              <w:rPr>
                <w:noProof/>
                <w:webHidden/>
              </w:rPr>
              <w:instrText xml:space="preserve"> PAGEREF _Toc273886448 \h </w:instrText>
            </w:r>
            <w:r>
              <w:rPr>
                <w:noProof/>
                <w:webHidden/>
              </w:rPr>
            </w:r>
            <w:r>
              <w:rPr>
                <w:noProof/>
                <w:webHidden/>
              </w:rPr>
              <w:fldChar w:fldCharType="separate"/>
            </w:r>
            <w:r>
              <w:rPr>
                <w:noProof/>
                <w:webHidden/>
              </w:rPr>
              <w:t>4</w:t>
            </w:r>
            <w:r>
              <w:rPr>
                <w:noProof/>
                <w:webHidden/>
              </w:rPr>
              <w:fldChar w:fldCharType="end"/>
            </w:r>
          </w:hyperlink>
        </w:p>
        <w:p w:rsidR="00595746" w:rsidRDefault="00595746">
          <w:pPr>
            <w:pStyle w:val="Sommario1"/>
            <w:rPr>
              <w:rFonts w:eastAsiaTheme="minorEastAsia"/>
              <w:noProof/>
              <w:lang w:eastAsia="it-IT"/>
            </w:rPr>
          </w:pPr>
          <w:hyperlink w:anchor="_Toc273886449" w:history="1">
            <w:r w:rsidRPr="0029047A">
              <w:rPr>
                <w:rStyle w:val="Collegamentoipertestuale"/>
                <w:noProof/>
              </w:rPr>
              <w:t>3</w:t>
            </w:r>
            <w:r>
              <w:rPr>
                <w:rFonts w:eastAsiaTheme="minorEastAsia"/>
                <w:noProof/>
                <w:lang w:eastAsia="it-IT"/>
              </w:rPr>
              <w:tab/>
            </w:r>
            <w:r w:rsidRPr="0029047A">
              <w:rPr>
                <w:rStyle w:val="Collegamentoipertestuale"/>
                <w:noProof/>
              </w:rPr>
              <w:t>Scopo del documento</w:t>
            </w:r>
            <w:r>
              <w:rPr>
                <w:noProof/>
                <w:webHidden/>
              </w:rPr>
              <w:tab/>
            </w:r>
            <w:r>
              <w:rPr>
                <w:noProof/>
                <w:webHidden/>
              </w:rPr>
              <w:fldChar w:fldCharType="begin"/>
            </w:r>
            <w:r>
              <w:rPr>
                <w:noProof/>
                <w:webHidden/>
              </w:rPr>
              <w:instrText xml:space="preserve"> PAGEREF _Toc273886449 \h </w:instrText>
            </w:r>
            <w:r>
              <w:rPr>
                <w:noProof/>
                <w:webHidden/>
              </w:rPr>
            </w:r>
            <w:r>
              <w:rPr>
                <w:noProof/>
                <w:webHidden/>
              </w:rPr>
              <w:fldChar w:fldCharType="separate"/>
            </w:r>
            <w:r>
              <w:rPr>
                <w:noProof/>
                <w:webHidden/>
              </w:rPr>
              <w:t>4</w:t>
            </w:r>
            <w:r>
              <w:rPr>
                <w:noProof/>
                <w:webHidden/>
              </w:rPr>
              <w:fldChar w:fldCharType="end"/>
            </w:r>
          </w:hyperlink>
        </w:p>
        <w:p w:rsidR="00595746" w:rsidRDefault="00595746">
          <w:pPr>
            <w:pStyle w:val="Sommario1"/>
            <w:rPr>
              <w:rFonts w:eastAsiaTheme="minorEastAsia"/>
              <w:noProof/>
              <w:lang w:eastAsia="it-IT"/>
            </w:rPr>
          </w:pPr>
          <w:hyperlink w:anchor="_Toc273886450" w:history="1">
            <w:r w:rsidRPr="0029047A">
              <w:rPr>
                <w:rStyle w:val="Collegamentoipertestuale"/>
                <w:noProof/>
              </w:rPr>
              <w:t>4</w:t>
            </w:r>
            <w:r>
              <w:rPr>
                <w:rFonts w:eastAsiaTheme="minorEastAsia"/>
                <w:noProof/>
                <w:lang w:eastAsia="it-IT"/>
              </w:rPr>
              <w:tab/>
            </w:r>
            <w:r w:rsidRPr="0029047A">
              <w:rPr>
                <w:rStyle w:val="Collegamentoipertestuale"/>
                <w:noProof/>
              </w:rPr>
              <w:t>Licenza d’uso</w:t>
            </w:r>
            <w:r>
              <w:rPr>
                <w:noProof/>
                <w:webHidden/>
              </w:rPr>
              <w:tab/>
            </w:r>
            <w:r>
              <w:rPr>
                <w:noProof/>
                <w:webHidden/>
              </w:rPr>
              <w:fldChar w:fldCharType="begin"/>
            </w:r>
            <w:r>
              <w:rPr>
                <w:noProof/>
                <w:webHidden/>
              </w:rPr>
              <w:instrText xml:space="preserve"> PAGEREF _Toc273886450 \h </w:instrText>
            </w:r>
            <w:r>
              <w:rPr>
                <w:noProof/>
                <w:webHidden/>
              </w:rPr>
            </w:r>
            <w:r>
              <w:rPr>
                <w:noProof/>
                <w:webHidden/>
              </w:rPr>
              <w:fldChar w:fldCharType="separate"/>
            </w:r>
            <w:r>
              <w:rPr>
                <w:noProof/>
                <w:webHidden/>
              </w:rPr>
              <w:t>5</w:t>
            </w:r>
            <w:r>
              <w:rPr>
                <w:noProof/>
                <w:webHidden/>
              </w:rPr>
              <w:fldChar w:fldCharType="end"/>
            </w:r>
          </w:hyperlink>
        </w:p>
        <w:p w:rsidR="00595746" w:rsidRDefault="00595746">
          <w:pPr>
            <w:pStyle w:val="Sommario2"/>
            <w:tabs>
              <w:tab w:val="left" w:pos="880"/>
              <w:tab w:val="right" w:leader="dot" w:pos="9628"/>
            </w:tabs>
            <w:rPr>
              <w:rFonts w:eastAsiaTheme="minorEastAsia"/>
              <w:noProof/>
              <w:lang w:eastAsia="it-IT"/>
            </w:rPr>
          </w:pPr>
          <w:hyperlink w:anchor="_Toc273886451" w:history="1">
            <w:r w:rsidRPr="0029047A">
              <w:rPr>
                <w:rStyle w:val="Collegamentoipertestuale"/>
                <w:noProof/>
              </w:rPr>
              <w:t>4.1</w:t>
            </w:r>
            <w:r>
              <w:rPr>
                <w:rFonts w:eastAsiaTheme="minorEastAsia"/>
                <w:noProof/>
                <w:lang w:eastAsia="it-IT"/>
              </w:rPr>
              <w:tab/>
            </w:r>
            <w:r w:rsidRPr="0029047A">
              <w:rPr>
                <w:rStyle w:val="Collegamentoipertestuale"/>
                <w:noProof/>
              </w:rPr>
              <w:t>GNU Free Documentation License</w:t>
            </w:r>
            <w:r>
              <w:rPr>
                <w:noProof/>
                <w:webHidden/>
              </w:rPr>
              <w:tab/>
            </w:r>
            <w:r>
              <w:rPr>
                <w:noProof/>
                <w:webHidden/>
              </w:rPr>
              <w:fldChar w:fldCharType="begin"/>
            </w:r>
            <w:r>
              <w:rPr>
                <w:noProof/>
                <w:webHidden/>
              </w:rPr>
              <w:instrText xml:space="preserve"> PAGEREF _Toc273886451 \h </w:instrText>
            </w:r>
            <w:r>
              <w:rPr>
                <w:noProof/>
                <w:webHidden/>
              </w:rPr>
            </w:r>
            <w:r>
              <w:rPr>
                <w:noProof/>
                <w:webHidden/>
              </w:rPr>
              <w:fldChar w:fldCharType="separate"/>
            </w:r>
            <w:r>
              <w:rPr>
                <w:noProof/>
                <w:webHidden/>
              </w:rPr>
              <w:t>5</w:t>
            </w:r>
            <w:r>
              <w:rPr>
                <w:noProof/>
                <w:webHidden/>
              </w:rPr>
              <w:fldChar w:fldCharType="end"/>
            </w:r>
          </w:hyperlink>
        </w:p>
        <w:p w:rsidR="00595746" w:rsidRDefault="00595746">
          <w:pPr>
            <w:pStyle w:val="Sommario3"/>
            <w:tabs>
              <w:tab w:val="left" w:pos="1320"/>
              <w:tab w:val="right" w:leader="dot" w:pos="9628"/>
            </w:tabs>
            <w:rPr>
              <w:rFonts w:eastAsiaTheme="minorEastAsia"/>
              <w:noProof/>
              <w:lang w:eastAsia="it-IT"/>
            </w:rPr>
          </w:pPr>
          <w:hyperlink w:anchor="_Toc273886452" w:history="1">
            <w:r w:rsidRPr="0029047A">
              <w:rPr>
                <w:rStyle w:val="Collegamentoipertestuale"/>
                <w:noProof/>
              </w:rPr>
              <w:t>4.1.1</w:t>
            </w:r>
            <w:r>
              <w:rPr>
                <w:rFonts w:eastAsiaTheme="minorEastAsia"/>
                <w:noProof/>
                <w:lang w:eastAsia="it-IT"/>
              </w:rPr>
              <w:tab/>
            </w:r>
            <w:r w:rsidRPr="0029047A">
              <w:rPr>
                <w:rStyle w:val="Collegamentoipertestuale"/>
                <w:noProof/>
              </w:rPr>
              <w:t>0. PREAMBLE</w:t>
            </w:r>
            <w:r>
              <w:rPr>
                <w:noProof/>
                <w:webHidden/>
              </w:rPr>
              <w:tab/>
            </w:r>
            <w:r>
              <w:rPr>
                <w:noProof/>
                <w:webHidden/>
              </w:rPr>
              <w:fldChar w:fldCharType="begin"/>
            </w:r>
            <w:r>
              <w:rPr>
                <w:noProof/>
                <w:webHidden/>
              </w:rPr>
              <w:instrText xml:space="preserve"> PAGEREF _Toc273886452 \h </w:instrText>
            </w:r>
            <w:r>
              <w:rPr>
                <w:noProof/>
                <w:webHidden/>
              </w:rPr>
            </w:r>
            <w:r>
              <w:rPr>
                <w:noProof/>
                <w:webHidden/>
              </w:rPr>
              <w:fldChar w:fldCharType="separate"/>
            </w:r>
            <w:r>
              <w:rPr>
                <w:noProof/>
                <w:webHidden/>
              </w:rPr>
              <w:t>5</w:t>
            </w:r>
            <w:r>
              <w:rPr>
                <w:noProof/>
                <w:webHidden/>
              </w:rPr>
              <w:fldChar w:fldCharType="end"/>
            </w:r>
          </w:hyperlink>
        </w:p>
        <w:p w:rsidR="00595746" w:rsidRDefault="00595746">
          <w:pPr>
            <w:pStyle w:val="Sommario3"/>
            <w:tabs>
              <w:tab w:val="left" w:pos="1320"/>
              <w:tab w:val="right" w:leader="dot" w:pos="9628"/>
            </w:tabs>
            <w:rPr>
              <w:rFonts w:eastAsiaTheme="minorEastAsia"/>
              <w:noProof/>
              <w:lang w:eastAsia="it-IT"/>
            </w:rPr>
          </w:pPr>
          <w:hyperlink w:anchor="_Toc273886453" w:history="1">
            <w:r w:rsidRPr="0029047A">
              <w:rPr>
                <w:rStyle w:val="Collegamentoipertestuale"/>
                <w:noProof/>
              </w:rPr>
              <w:t>4.1.2</w:t>
            </w:r>
            <w:r>
              <w:rPr>
                <w:rFonts w:eastAsiaTheme="minorEastAsia"/>
                <w:noProof/>
                <w:lang w:eastAsia="it-IT"/>
              </w:rPr>
              <w:tab/>
            </w:r>
            <w:r w:rsidRPr="0029047A">
              <w:rPr>
                <w:rStyle w:val="Collegamentoipertestuale"/>
                <w:noProof/>
              </w:rPr>
              <w:t>1. APPLICABILITY AND DEFINITIONS</w:t>
            </w:r>
            <w:r>
              <w:rPr>
                <w:noProof/>
                <w:webHidden/>
              </w:rPr>
              <w:tab/>
            </w:r>
            <w:r>
              <w:rPr>
                <w:noProof/>
                <w:webHidden/>
              </w:rPr>
              <w:fldChar w:fldCharType="begin"/>
            </w:r>
            <w:r>
              <w:rPr>
                <w:noProof/>
                <w:webHidden/>
              </w:rPr>
              <w:instrText xml:space="preserve"> PAGEREF _Toc273886453 \h </w:instrText>
            </w:r>
            <w:r>
              <w:rPr>
                <w:noProof/>
                <w:webHidden/>
              </w:rPr>
            </w:r>
            <w:r>
              <w:rPr>
                <w:noProof/>
                <w:webHidden/>
              </w:rPr>
              <w:fldChar w:fldCharType="separate"/>
            </w:r>
            <w:r>
              <w:rPr>
                <w:noProof/>
                <w:webHidden/>
              </w:rPr>
              <w:t>5</w:t>
            </w:r>
            <w:r>
              <w:rPr>
                <w:noProof/>
                <w:webHidden/>
              </w:rPr>
              <w:fldChar w:fldCharType="end"/>
            </w:r>
          </w:hyperlink>
        </w:p>
        <w:p w:rsidR="00595746" w:rsidRDefault="00595746">
          <w:pPr>
            <w:pStyle w:val="Sommario3"/>
            <w:tabs>
              <w:tab w:val="left" w:pos="1320"/>
              <w:tab w:val="right" w:leader="dot" w:pos="9628"/>
            </w:tabs>
            <w:rPr>
              <w:rFonts w:eastAsiaTheme="minorEastAsia"/>
              <w:noProof/>
              <w:lang w:eastAsia="it-IT"/>
            </w:rPr>
          </w:pPr>
          <w:hyperlink w:anchor="_Toc273886454" w:history="1">
            <w:r w:rsidRPr="0029047A">
              <w:rPr>
                <w:rStyle w:val="Collegamentoipertestuale"/>
                <w:noProof/>
              </w:rPr>
              <w:t>4.1.3</w:t>
            </w:r>
            <w:r>
              <w:rPr>
                <w:rFonts w:eastAsiaTheme="minorEastAsia"/>
                <w:noProof/>
                <w:lang w:eastAsia="it-IT"/>
              </w:rPr>
              <w:tab/>
            </w:r>
            <w:r w:rsidRPr="0029047A">
              <w:rPr>
                <w:rStyle w:val="Collegamentoipertestuale"/>
                <w:noProof/>
              </w:rPr>
              <w:t>2. VERBATIM COPYING</w:t>
            </w:r>
            <w:r>
              <w:rPr>
                <w:noProof/>
                <w:webHidden/>
              </w:rPr>
              <w:tab/>
            </w:r>
            <w:r>
              <w:rPr>
                <w:noProof/>
                <w:webHidden/>
              </w:rPr>
              <w:fldChar w:fldCharType="begin"/>
            </w:r>
            <w:r>
              <w:rPr>
                <w:noProof/>
                <w:webHidden/>
              </w:rPr>
              <w:instrText xml:space="preserve"> PAGEREF _Toc273886454 \h </w:instrText>
            </w:r>
            <w:r>
              <w:rPr>
                <w:noProof/>
                <w:webHidden/>
              </w:rPr>
            </w:r>
            <w:r>
              <w:rPr>
                <w:noProof/>
                <w:webHidden/>
              </w:rPr>
              <w:fldChar w:fldCharType="separate"/>
            </w:r>
            <w:r>
              <w:rPr>
                <w:noProof/>
                <w:webHidden/>
              </w:rPr>
              <w:t>7</w:t>
            </w:r>
            <w:r>
              <w:rPr>
                <w:noProof/>
                <w:webHidden/>
              </w:rPr>
              <w:fldChar w:fldCharType="end"/>
            </w:r>
          </w:hyperlink>
        </w:p>
        <w:p w:rsidR="00595746" w:rsidRDefault="00595746">
          <w:pPr>
            <w:pStyle w:val="Sommario3"/>
            <w:tabs>
              <w:tab w:val="left" w:pos="1320"/>
              <w:tab w:val="right" w:leader="dot" w:pos="9628"/>
            </w:tabs>
            <w:rPr>
              <w:rFonts w:eastAsiaTheme="minorEastAsia"/>
              <w:noProof/>
              <w:lang w:eastAsia="it-IT"/>
            </w:rPr>
          </w:pPr>
          <w:hyperlink w:anchor="_Toc273886455" w:history="1">
            <w:r w:rsidRPr="0029047A">
              <w:rPr>
                <w:rStyle w:val="Collegamentoipertestuale"/>
                <w:noProof/>
              </w:rPr>
              <w:t>4.1.4</w:t>
            </w:r>
            <w:r>
              <w:rPr>
                <w:rFonts w:eastAsiaTheme="minorEastAsia"/>
                <w:noProof/>
                <w:lang w:eastAsia="it-IT"/>
              </w:rPr>
              <w:tab/>
            </w:r>
            <w:r w:rsidRPr="0029047A">
              <w:rPr>
                <w:rStyle w:val="Collegamentoipertestuale"/>
                <w:noProof/>
              </w:rPr>
              <w:t>3. COPYING IN QUANTITY</w:t>
            </w:r>
            <w:r>
              <w:rPr>
                <w:noProof/>
                <w:webHidden/>
              </w:rPr>
              <w:tab/>
            </w:r>
            <w:r>
              <w:rPr>
                <w:noProof/>
                <w:webHidden/>
              </w:rPr>
              <w:fldChar w:fldCharType="begin"/>
            </w:r>
            <w:r>
              <w:rPr>
                <w:noProof/>
                <w:webHidden/>
              </w:rPr>
              <w:instrText xml:space="preserve"> PAGEREF _Toc273886455 \h </w:instrText>
            </w:r>
            <w:r>
              <w:rPr>
                <w:noProof/>
                <w:webHidden/>
              </w:rPr>
            </w:r>
            <w:r>
              <w:rPr>
                <w:noProof/>
                <w:webHidden/>
              </w:rPr>
              <w:fldChar w:fldCharType="separate"/>
            </w:r>
            <w:r>
              <w:rPr>
                <w:noProof/>
                <w:webHidden/>
              </w:rPr>
              <w:t>7</w:t>
            </w:r>
            <w:r>
              <w:rPr>
                <w:noProof/>
                <w:webHidden/>
              </w:rPr>
              <w:fldChar w:fldCharType="end"/>
            </w:r>
          </w:hyperlink>
        </w:p>
        <w:p w:rsidR="00595746" w:rsidRDefault="00595746">
          <w:pPr>
            <w:pStyle w:val="Sommario3"/>
            <w:tabs>
              <w:tab w:val="left" w:pos="1320"/>
              <w:tab w:val="right" w:leader="dot" w:pos="9628"/>
            </w:tabs>
            <w:rPr>
              <w:rFonts w:eastAsiaTheme="minorEastAsia"/>
              <w:noProof/>
              <w:lang w:eastAsia="it-IT"/>
            </w:rPr>
          </w:pPr>
          <w:hyperlink w:anchor="_Toc273886456" w:history="1">
            <w:r w:rsidRPr="0029047A">
              <w:rPr>
                <w:rStyle w:val="Collegamentoipertestuale"/>
                <w:noProof/>
              </w:rPr>
              <w:t>4.1.5</w:t>
            </w:r>
            <w:r>
              <w:rPr>
                <w:rFonts w:eastAsiaTheme="minorEastAsia"/>
                <w:noProof/>
                <w:lang w:eastAsia="it-IT"/>
              </w:rPr>
              <w:tab/>
            </w:r>
            <w:r w:rsidRPr="0029047A">
              <w:rPr>
                <w:rStyle w:val="Collegamentoipertestuale"/>
                <w:noProof/>
              </w:rPr>
              <w:t>4. MODIFICATIONS</w:t>
            </w:r>
            <w:r>
              <w:rPr>
                <w:noProof/>
                <w:webHidden/>
              </w:rPr>
              <w:tab/>
            </w:r>
            <w:r>
              <w:rPr>
                <w:noProof/>
                <w:webHidden/>
              </w:rPr>
              <w:fldChar w:fldCharType="begin"/>
            </w:r>
            <w:r>
              <w:rPr>
                <w:noProof/>
                <w:webHidden/>
              </w:rPr>
              <w:instrText xml:space="preserve"> PAGEREF _Toc273886456 \h </w:instrText>
            </w:r>
            <w:r>
              <w:rPr>
                <w:noProof/>
                <w:webHidden/>
              </w:rPr>
            </w:r>
            <w:r>
              <w:rPr>
                <w:noProof/>
                <w:webHidden/>
              </w:rPr>
              <w:fldChar w:fldCharType="separate"/>
            </w:r>
            <w:r>
              <w:rPr>
                <w:noProof/>
                <w:webHidden/>
              </w:rPr>
              <w:t>7</w:t>
            </w:r>
            <w:r>
              <w:rPr>
                <w:noProof/>
                <w:webHidden/>
              </w:rPr>
              <w:fldChar w:fldCharType="end"/>
            </w:r>
          </w:hyperlink>
        </w:p>
        <w:p w:rsidR="00595746" w:rsidRDefault="00595746">
          <w:pPr>
            <w:pStyle w:val="Sommario3"/>
            <w:tabs>
              <w:tab w:val="left" w:pos="1320"/>
              <w:tab w:val="right" w:leader="dot" w:pos="9628"/>
            </w:tabs>
            <w:rPr>
              <w:rFonts w:eastAsiaTheme="minorEastAsia"/>
              <w:noProof/>
              <w:lang w:eastAsia="it-IT"/>
            </w:rPr>
          </w:pPr>
          <w:hyperlink w:anchor="_Toc273886457" w:history="1">
            <w:r w:rsidRPr="0029047A">
              <w:rPr>
                <w:rStyle w:val="Collegamentoipertestuale"/>
                <w:noProof/>
              </w:rPr>
              <w:t>4.1.6</w:t>
            </w:r>
            <w:r>
              <w:rPr>
                <w:rFonts w:eastAsiaTheme="minorEastAsia"/>
                <w:noProof/>
                <w:lang w:eastAsia="it-IT"/>
              </w:rPr>
              <w:tab/>
            </w:r>
            <w:r w:rsidRPr="0029047A">
              <w:rPr>
                <w:rStyle w:val="Collegamentoipertestuale"/>
                <w:noProof/>
              </w:rPr>
              <w:t>5. COMBINING DOCUMENTS</w:t>
            </w:r>
            <w:r>
              <w:rPr>
                <w:noProof/>
                <w:webHidden/>
              </w:rPr>
              <w:tab/>
            </w:r>
            <w:r>
              <w:rPr>
                <w:noProof/>
                <w:webHidden/>
              </w:rPr>
              <w:fldChar w:fldCharType="begin"/>
            </w:r>
            <w:r>
              <w:rPr>
                <w:noProof/>
                <w:webHidden/>
              </w:rPr>
              <w:instrText xml:space="preserve"> PAGEREF _Toc273886457 \h </w:instrText>
            </w:r>
            <w:r>
              <w:rPr>
                <w:noProof/>
                <w:webHidden/>
              </w:rPr>
            </w:r>
            <w:r>
              <w:rPr>
                <w:noProof/>
                <w:webHidden/>
              </w:rPr>
              <w:fldChar w:fldCharType="separate"/>
            </w:r>
            <w:r>
              <w:rPr>
                <w:noProof/>
                <w:webHidden/>
              </w:rPr>
              <w:t>9</w:t>
            </w:r>
            <w:r>
              <w:rPr>
                <w:noProof/>
                <w:webHidden/>
              </w:rPr>
              <w:fldChar w:fldCharType="end"/>
            </w:r>
          </w:hyperlink>
        </w:p>
        <w:p w:rsidR="00595746" w:rsidRDefault="00595746">
          <w:pPr>
            <w:pStyle w:val="Sommario3"/>
            <w:tabs>
              <w:tab w:val="left" w:pos="1320"/>
              <w:tab w:val="right" w:leader="dot" w:pos="9628"/>
            </w:tabs>
            <w:rPr>
              <w:rFonts w:eastAsiaTheme="minorEastAsia"/>
              <w:noProof/>
              <w:lang w:eastAsia="it-IT"/>
            </w:rPr>
          </w:pPr>
          <w:hyperlink w:anchor="_Toc273886458" w:history="1">
            <w:r w:rsidRPr="0029047A">
              <w:rPr>
                <w:rStyle w:val="Collegamentoipertestuale"/>
                <w:noProof/>
              </w:rPr>
              <w:t>4.1.7</w:t>
            </w:r>
            <w:r>
              <w:rPr>
                <w:rFonts w:eastAsiaTheme="minorEastAsia"/>
                <w:noProof/>
                <w:lang w:eastAsia="it-IT"/>
              </w:rPr>
              <w:tab/>
            </w:r>
            <w:r w:rsidRPr="0029047A">
              <w:rPr>
                <w:rStyle w:val="Collegamentoipertestuale"/>
                <w:noProof/>
              </w:rPr>
              <w:t>6. COLLECTIONS OF DOCUMENTS</w:t>
            </w:r>
            <w:r>
              <w:rPr>
                <w:noProof/>
                <w:webHidden/>
              </w:rPr>
              <w:tab/>
            </w:r>
            <w:r>
              <w:rPr>
                <w:noProof/>
                <w:webHidden/>
              </w:rPr>
              <w:fldChar w:fldCharType="begin"/>
            </w:r>
            <w:r>
              <w:rPr>
                <w:noProof/>
                <w:webHidden/>
              </w:rPr>
              <w:instrText xml:space="preserve"> PAGEREF _Toc273886458 \h </w:instrText>
            </w:r>
            <w:r>
              <w:rPr>
                <w:noProof/>
                <w:webHidden/>
              </w:rPr>
            </w:r>
            <w:r>
              <w:rPr>
                <w:noProof/>
                <w:webHidden/>
              </w:rPr>
              <w:fldChar w:fldCharType="separate"/>
            </w:r>
            <w:r>
              <w:rPr>
                <w:noProof/>
                <w:webHidden/>
              </w:rPr>
              <w:t>9</w:t>
            </w:r>
            <w:r>
              <w:rPr>
                <w:noProof/>
                <w:webHidden/>
              </w:rPr>
              <w:fldChar w:fldCharType="end"/>
            </w:r>
          </w:hyperlink>
        </w:p>
        <w:p w:rsidR="00595746" w:rsidRDefault="00595746">
          <w:pPr>
            <w:pStyle w:val="Sommario3"/>
            <w:tabs>
              <w:tab w:val="left" w:pos="1320"/>
              <w:tab w:val="right" w:leader="dot" w:pos="9628"/>
            </w:tabs>
            <w:rPr>
              <w:rFonts w:eastAsiaTheme="minorEastAsia"/>
              <w:noProof/>
              <w:lang w:eastAsia="it-IT"/>
            </w:rPr>
          </w:pPr>
          <w:hyperlink w:anchor="_Toc273886459" w:history="1">
            <w:r w:rsidRPr="0029047A">
              <w:rPr>
                <w:rStyle w:val="Collegamentoipertestuale"/>
                <w:noProof/>
              </w:rPr>
              <w:t>4.1.8</w:t>
            </w:r>
            <w:r>
              <w:rPr>
                <w:rFonts w:eastAsiaTheme="minorEastAsia"/>
                <w:noProof/>
                <w:lang w:eastAsia="it-IT"/>
              </w:rPr>
              <w:tab/>
            </w:r>
            <w:r w:rsidRPr="0029047A">
              <w:rPr>
                <w:rStyle w:val="Collegamentoipertestuale"/>
                <w:noProof/>
              </w:rPr>
              <w:t>7. AGGREGATION WITH INDEPENDENT WORKS</w:t>
            </w:r>
            <w:r>
              <w:rPr>
                <w:noProof/>
                <w:webHidden/>
              </w:rPr>
              <w:tab/>
            </w:r>
            <w:r>
              <w:rPr>
                <w:noProof/>
                <w:webHidden/>
              </w:rPr>
              <w:fldChar w:fldCharType="begin"/>
            </w:r>
            <w:r>
              <w:rPr>
                <w:noProof/>
                <w:webHidden/>
              </w:rPr>
              <w:instrText xml:space="preserve"> PAGEREF _Toc273886459 \h </w:instrText>
            </w:r>
            <w:r>
              <w:rPr>
                <w:noProof/>
                <w:webHidden/>
              </w:rPr>
            </w:r>
            <w:r>
              <w:rPr>
                <w:noProof/>
                <w:webHidden/>
              </w:rPr>
              <w:fldChar w:fldCharType="separate"/>
            </w:r>
            <w:r>
              <w:rPr>
                <w:noProof/>
                <w:webHidden/>
              </w:rPr>
              <w:t>9</w:t>
            </w:r>
            <w:r>
              <w:rPr>
                <w:noProof/>
                <w:webHidden/>
              </w:rPr>
              <w:fldChar w:fldCharType="end"/>
            </w:r>
          </w:hyperlink>
        </w:p>
        <w:p w:rsidR="00595746" w:rsidRDefault="00595746">
          <w:pPr>
            <w:pStyle w:val="Sommario3"/>
            <w:tabs>
              <w:tab w:val="left" w:pos="1320"/>
              <w:tab w:val="right" w:leader="dot" w:pos="9628"/>
            </w:tabs>
            <w:rPr>
              <w:rFonts w:eastAsiaTheme="minorEastAsia"/>
              <w:noProof/>
              <w:lang w:eastAsia="it-IT"/>
            </w:rPr>
          </w:pPr>
          <w:hyperlink w:anchor="_Toc273886460" w:history="1">
            <w:r w:rsidRPr="0029047A">
              <w:rPr>
                <w:rStyle w:val="Collegamentoipertestuale"/>
                <w:noProof/>
              </w:rPr>
              <w:t>4.1.9</w:t>
            </w:r>
            <w:r>
              <w:rPr>
                <w:rFonts w:eastAsiaTheme="minorEastAsia"/>
                <w:noProof/>
                <w:lang w:eastAsia="it-IT"/>
              </w:rPr>
              <w:tab/>
            </w:r>
            <w:r w:rsidRPr="0029047A">
              <w:rPr>
                <w:rStyle w:val="Collegamentoipertestuale"/>
                <w:noProof/>
              </w:rPr>
              <w:t>8. TRANSLATION</w:t>
            </w:r>
            <w:r>
              <w:rPr>
                <w:noProof/>
                <w:webHidden/>
              </w:rPr>
              <w:tab/>
            </w:r>
            <w:r>
              <w:rPr>
                <w:noProof/>
                <w:webHidden/>
              </w:rPr>
              <w:fldChar w:fldCharType="begin"/>
            </w:r>
            <w:r>
              <w:rPr>
                <w:noProof/>
                <w:webHidden/>
              </w:rPr>
              <w:instrText xml:space="preserve"> PAGEREF _Toc273886460 \h </w:instrText>
            </w:r>
            <w:r>
              <w:rPr>
                <w:noProof/>
                <w:webHidden/>
              </w:rPr>
            </w:r>
            <w:r>
              <w:rPr>
                <w:noProof/>
                <w:webHidden/>
              </w:rPr>
              <w:fldChar w:fldCharType="separate"/>
            </w:r>
            <w:r>
              <w:rPr>
                <w:noProof/>
                <w:webHidden/>
              </w:rPr>
              <w:t>10</w:t>
            </w:r>
            <w:r>
              <w:rPr>
                <w:noProof/>
                <w:webHidden/>
              </w:rPr>
              <w:fldChar w:fldCharType="end"/>
            </w:r>
          </w:hyperlink>
        </w:p>
        <w:p w:rsidR="00595746" w:rsidRDefault="00595746">
          <w:pPr>
            <w:pStyle w:val="Sommario3"/>
            <w:tabs>
              <w:tab w:val="left" w:pos="1320"/>
              <w:tab w:val="right" w:leader="dot" w:pos="9628"/>
            </w:tabs>
            <w:rPr>
              <w:rFonts w:eastAsiaTheme="minorEastAsia"/>
              <w:noProof/>
              <w:lang w:eastAsia="it-IT"/>
            </w:rPr>
          </w:pPr>
          <w:hyperlink w:anchor="_Toc273886461" w:history="1">
            <w:r w:rsidRPr="0029047A">
              <w:rPr>
                <w:rStyle w:val="Collegamentoipertestuale"/>
                <w:noProof/>
              </w:rPr>
              <w:t>4.1.10</w:t>
            </w:r>
            <w:r>
              <w:rPr>
                <w:rFonts w:eastAsiaTheme="minorEastAsia"/>
                <w:noProof/>
                <w:lang w:eastAsia="it-IT"/>
              </w:rPr>
              <w:tab/>
            </w:r>
            <w:r w:rsidRPr="0029047A">
              <w:rPr>
                <w:rStyle w:val="Collegamentoipertestuale"/>
                <w:noProof/>
              </w:rPr>
              <w:t>9. TERMINATION</w:t>
            </w:r>
            <w:r>
              <w:rPr>
                <w:noProof/>
                <w:webHidden/>
              </w:rPr>
              <w:tab/>
            </w:r>
            <w:r>
              <w:rPr>
                <w:noProof/>
                <w:webHidden/>
              </w:rPr>
              <w:fldChar w:fldCharType="begin"/>
            </w:r>
            <w:r>
              <w:rPr>
                <w:noProof/>
                <w:webHidden/>
              </w:rPr>
              <w:instrText xml:space="preserve"> PAGEREF _Toc273886461 \h </w:instrText>
            </w:r>
            <w:r>
              <w:rPr>
                <w:noProof/>
                <w:webHidden/>
              </w:rPr>
            </w:r>
            <w:r>
              <w:rPr>
                <w:noProof/>
                <w:webHidden/>
              </w:rPr>
              <w:fldChar w:fldCharType="separate"/>
            </w:r>
            <w:r>
              <w:rPr>
                <w:noProof/>
                <w:webHidden/>
              </w:rPr>
              <w:t>10</w:t>
            </w:r>
            <w:r>
              <w:rPr>
                <w:noProof/>
                <w:webHidden/>
              </w:rPr>
              <w:fldChar w:fldCharType="end"/>
            </w:r>
          </w:hyperlink>
        </w:p>
        <w:p w:rsidR="00595746" w:rsidRDefault="00595746">
          <w:pPr>
            <w:pStyle w:val="Sommario3"/>
            <w:tabs>
              <w:tab w:val="left" w:pos="1320"/>
              <w:tab w:val="right" w:leader="dot" w:pos="9628"/>
            </w:tabs>
            <w:rPr>
              <w:rFonts w:eastAsiaTheme="minorEastAsia"/>
              <w:noProof/>
              <w:lang w:eastAsia="it-IT"/>
            </w:rPr>
          </w:pPr>
          <w:hyperlink w:anchor="_Toc273886462" w:history="1">
            <w:r w:rsidRPr="0029047A">
              <w:rPr>
                <w:rStyle w:val="Collegamentoipertestuale"/>
                <w:noProof/>
              </w:rPr>
              <w:t>4.1.11</w:t>
            </w:r>
            <w:r>
              <w:rPr>
                <w:rFonts w:eastAsiaTheme="minorEastAsia"/>
                <w:noProof/>
                <w:lang w:eastAsia="it-IT"/>
              </w:rPr>
              <w:tab/>
            </w:r>
            <w:r w:rsidRPr="0029047A">
              <w:rPr>
                <w:rStyle w:val="Collegamentoipertestuale"/>
                <w:noProof/>
              </w:rPr>
              <w:t>10. FUTURE REVISIONS OF THIS LICENSE</w:t>
            </w:r>
            <w:r>
              <w:rPr>
                <w:noProof/>
                <w:webHidden/>
              </w:rPr>
              <w:tab/>
            </w:r>
            <w:r>
              <w:rPr>
                <w:noProof/>
                <w:webHidden/>
              </w:rPr>
              <w:fldChar w:fldCharType="begin"/>
            </w:r>
            <w:r>
              <w:rPr>
                <w:noProof/>
                <w:webHidden/>
              </w:rPr>
              <w:instrText xml:space="preserve"> PAGEREF _Toc273886462 \h </w:instrText>
            </w:r>
            <w:r>
              <w:rPr>
                <w:noProof/>
                <w:webHidden/>
              </w:rPr>
            </w:r>
            <w:r>
              <w:rPr>
                <w:noProof/>
                <w:webHidden/>
              </w:rPr>
              <w:fldChar w:fldCharType="separate"/>
            </w:r>
            <w:r>
              <w:rPr>
                <w:noProof/>
                <w:webHidden/>
              </w:rPr>
              <w:t>10</w:t>
            </w:r>
            <w:r>
              <w:rPr>
                <w:noProof/>
                <w:webHidden/>
              </w:rPr>
              <w:fldChar w:fldCharType="end"/>
            </w:r>
          </w:hyperlink>
        </w:p>
        <w:p w:rsidR="00595746" w:rsidRDefault="00595746">
          <w:pPr>
            <w:pStyle w:val="Sommario3"/>
            <w:tabs>
              <w:tab w:val="left" w:pos="1320"/>
              <w:tab w:val="right" w:leader="dot" w:pos="9628"/>
            </w:tabs>
            <w:rPr>
              <w:rFonts w:eastAsiaTheme="minorEastAsia"/>
              <w:noProof/>
              <w:lang w:eastAsia="it-IT"/>
            </w:rPr>
          </w:pPr>
          <w:hyperlink w:anchor="_Toc273886463" w:history="1">
            <w:r w:rsidRPr="0029047A">
              <w:rPr>
                <w:rStyle w:val="Collegamentoipertestuale"/>
                <w:noProof/>
              </w:rPr>
              <w:t>4.1.12</w:t>
            </w:r>
            <w:r>
              <w:rPr>
                <w:rFonts w:eastAsiaTheme="minorEastAsia"/>
                <w:noProof/>
                <w:lang w:eastAsia="it-IT"/>
              </w:rPr>
              <w:tab/>
            </w:r>
            <w:r w:rsidRPr="0029047A">
              <w:rPr>
                <w:rStyle w:val="Collegamentoipertestuale"/>
                <w:noProof/>
              </w:rPr>
              <w:t>11. RELICENSING</w:t>
            </w:r>
            <w:r>
              <w:rPr>
                <w:noProof/>
                <w:webHidden/>
              </w:rPr>
              <w:tab/>
            </w:r>
            <w:r>
              <w:rPr>
                <w:noProof/>
                <w:webHidden/>
              </w:rPr>
              <w:fldChar w:fldCharType="begin"/>
            </w:r>
            <w:r>
              <w:rPr>
                <w:noProof/>
                <w:webHidden/>
              </w:rPr>
              <w:instrText xml:space="preserve"> PAGEREF _Toc273886463 \h </w:instrText>
            </w:r>
            <w:r>
              <w:rPr>
                <w:noProof/>
                <w:webHidden/>
              </w:rPr>
            </w:r>
            <w:r>
              <w:rPr>
                <w:noProof/>
                <w:webHidden/>
              </w:rPr>
              <w:fldChar w:fldCharType="separate"/>
            </w:r>
            <w:r>
              <w:rPr>
                <w:noProof/>
                <w:webHidden/>
              </w:rPr>
              <w:t>11</w:t>
            </w:r>
            <w:r>
              <w:rPr>
                <w:noProof/>
                <w:webHidden/>
              </w:rPr>
              <w:fldChar w:fldCharType="end"/>
            </w:r>
          </w:hyperlink>
        </w:p>
        <w:p w:rsidR="00595746" w:rsidRDefault="00595746">
          <w:pPr>
            <w:pStyle w:val="Sommario1"/>
            <w:rPr>
              <w:rFonts w:eastAsiaTheme="minorEastAsia"/>
              <w:noProof/>
              <w:lang w:eastAsia="it-IT"/>
            </w:rPr>
          </w:pPr>
          <w:hyperlink w:anchor="_Toc273886464" w:history="1">
            <w:r w:rsidRPr="0029047A">
              <w:rPr>
                <w:rStyle w:val="Collegamentoipertestuale"/>
                <w:noProof/>
              </w:rPr>
              <w:t>5</w:t>
            </w:r>
            <w:r>
              <w:rPr>
                <w:rFonts w:eastAsiaTheme="minorEastAsia"/>
                <w:noProof/>
                <w:lang w:eastAsia="it-IT"/>
              </w:rPr>
              <w:tab/>
            </w:r>
            <w:r w:rsidRPr="0029047A">
              <w:rPr>
                <w:rStyle w:val="Collegamentoipertestuale"/>
                <w:noProof/>
              </w:rPr>
              <w:t>Che cosa è Spring</w:t>
            </w:r>
            <w:r>
              <w:rPr>
                <w:noProof/>
                <w:webHidden/>
              </w:rPr>
              <w:tab/>
            </w:r>
            <w:r>
              <w:rPr>
                <w:noProof/>
                <w:webHidden/>
              </w:rPr>
              <w:fldChar w:fldCharType="begin"/>
            </w:r>
            <w:r>
              <w:rPr>
                <w:noProof/>
                <w:webHidden/>
              </w:rPr>
              <w:instrText xml:space="preserve"> PAGEREF _Toc273886464 \h </w:instrText>
            </w:r>
            <w:r>
              <w:rPr>
                <w:noProof/>
                <w:webHidden/>
              </w:rPr>
            </w:r>
            <w:r>
              <w:rPr>
                <w:noProof/>
                <w:webHidden/>
              </w:rPr>
              <w:fldChar w:fldCharType="separate"/>
            </w:r>
            <w:r>
              <w:rPr>
                <w:noProof/>
                <w:webHidden/>
              </w:rPr>
              <w:t>12</w:t>
            </w:r>
            <w:r>
              <w:rPr>
                <w:noProof/>
                <w:webHidden/>
              </w:rPr>
              <w:fldChar w:fldCharType="end"/>
            </w:r>
          </w:hyperlink>
        </w:p>
        <w:p w:rsidR="00595746" w:rsidRDefault="00595746">
          <w:pPr>
            <w:pStyle w:val="Sommario2"/>
            <w:tabs>
              <w:tab w:val="left" w:pos="880"/>
              <w:tab w:val="right" w:leader="dot" w:pos="9628"/>
            </w:tabs>
            <w:rPr>
              <w:rFonts w:eastAsiaTheme="minorEastAsia"/>
              <w:noProof/>
              <w:lang w:eastAsia="it-IT"/>
            </w:rPr>
          </w:pPr>
          <w:hyperlink w:anchor="_Toc273886465" w:history="1">
            <w:r w:rsidRPr="0029047A">
              <w:rPr>
                <w:rStyle w:val="Collegamentoipertestuale"/>
                <w:noProof/>
              </w:rPr>
              <w:t>5.1</w:t>
            </w:r>
            <w:r>
              <w:rPr>
                <w:rFonts w:eastAsiaTheme="minorEastAsia"/>
                <w:noProof/>
                <w:lang w:eastAsia="it-IT"/>
              </w:rPr>
              <w:tab/>
            </w:r>
            <w:r w:rsidRPr="0029047A">
              <w:rPr>
                <w:rStyle w:val="Collegamentoipertestuale"/>
                <w:noProof/>
              </w:rPr>
              <w:t>Il container di spring</w:t>
            </w:r>
            <w:r>
              <w:rPr>
                <w:noProof/>
                <w:webHidden/>
              </w:rPr>
              <w:tab/>
            </w:r>
            <w:r>
              <w:rPr>
                <w:noProof/>
                <w:webHidden/>
              </w:rPr>
              <w:fldChar w:fldCharType="begin"/>
            </w:r>
            <w:r>
              <w:rPr>
                <w:noProof/>
                <w:webHidden/>
              </w:rPr>
              <w:instrText xml:space="preserve"> PAGEREF _Toc273886465 \h </w:instrText>
            </w:r>
            <w:r>
              <w:rPr>
                <w:noProof/>
                <w:webHidden/>
              </w:rPr>
            </w:r>
            <w:r>
              <w:rPr>
                <w:noProof/>
                <w:webHidden/>
              </w:rPr>
              <w:fldChar w:fldCharType="separate"/>
            </w:r>
            <w:r>
              <w:rPr>
                <w:noProof/>
                <w:webHidden/>
              </w:rPr>
              <w:t>13</w:t>
            </w:r>
            <w:r>
              <w:rPr>
                <w:noProof/>
                <w:webHidden/>
              </w:rPr>
              <w:fldChar w:fldCharType="end"/>
            </w:r>
          </w:hyperlink>
        </w:p>
        <w:p w:rsidR="00595746" w:rsidRDefault="00595746">
          <w:pPr>
            <w:pStyle w:val="Sommario2"/>
            <w:tabs>
              <w:tab w:val="left" w:pos="880"/>
              <w:tab w:val="right" w:leader="dot" w:pos="9628"/>
            </w:tabs>
            <w:rPr>
              <w:rFonts w:eastAsiaTheme="minorEastAsia"/>
              <w:noProof/>
              <w:lang w:eastAsia="it-IT"/>
            </w:rPr>
          </w:pPr>
          <w:hyperlink w:anchor="_Toc273886466" w:history="1">
            <w:r w:rsidRPr="0029047A">
              <w:rPr>
                <w:rStyle w:val="Collegamentoipertestuale"/>
                <w:noProof/>
              </w:rPr>
              <w:t>5.2</w:t>
            </w:r>
            <w:r>
              <w:rPr>
                <w:rFonts w:eastAsiaTheme="minorEastAsia"/>
                <w:noProof/>
                <w:lang w:eastAsia="it-IT"/>
              </w:rPr>
              <w:tab/>
            </w:r>
            <w:r w:rsidRPr="0029047A">
              <w:rPr>
                <w:rStyle w:val="Collegamentoipertestuale"/>
                <w:noProof/>
              </w:rPr>
              <w:t>MessageSource</w:t>
            </w:r>
            <w:r>
              <w:rPr>
                <w:noProof/>
                <w:webHidden/>
              </w:rPr>
              <w:tab/>
            </w:r>
            <w:r>
              <w:rPr>
                <w:noProof/>
                <w:webHidden/>
              </w:rPr>
              <w:fldChar w:fldCharType="begin"/>
            </w:r>
            <w:r>
              <w:rPr>
                <w:noProof/>
                <w:webHidden/>
              </w:rPr>
              <w:instrText xml:space="preserve"> PAGEREF _Toc273886466 \h </w:instrText>
            </w:r>
            <w:r>
              <w:rPr>
                <w:noProof/>
                <w:webHidden/>
              </w:rPr>
            </w:r>
            <w:r>
              <w:rPr>
                <w:noProof/>
                <w:webHidden/>
              </w:rPr>
              <w:fldChar w:fldCharType="separate"/>
            </w:r>
            <w:r>
              <w:rPr>
                <w:noProof/>
                <w:webHidden/>
              </w:rPr>
              <w:t>15</w:t>
            </w:r>
            <w:r>
              <w:rPr>
                <w:noProof/>
                <w:webHidden/>
              </w:rPr>
              <w:fldChar w:fldCharType="end"/>
            </w:r>
          </w:hyperlink>
        </w:p>
        <w:p w:rsidR="00595746" w:rsidRDefault="00595746">
          <w:pPr>
            <w:pStyle w:val="Sommario2"/>
            <w:tabs>
              <w:tab w:val="left" w:pos="880"/>
              <w:tab w:val="right" w:leader="dot" w:pos="9628"/>
            </w:tabs>
            <w:rPr>
              <w:rFonts w:eastAsiaTheme="minorEastAsia"/>
              <w:noProof/>
              <w:lang w:eastAsia="it-IT"/>
            </w:rPr>
          </w:pPr>
          <w:hyperlink w:anchor="_Toc273886467" w:history="1">
            <w:r w:rsidRPr="0029047A">
              <w:rPr>
                <w:rStyle w:val="Collegamentoipertestuale"/>
                <w:noProof/>
              </w:rPr>
              <w:t>5.3</w:t>
            </w:r>
            <w:r>
              <w:rPr>
                <w:rFonts w:eastAsiaTheme="minorEastAsia"/>
                <w:noProof/>
                <w:lang w:eastAsia="it-IT"/>
              </w:rPr>
              <w:tab/>
            </w:r>
            <w:r w:rsidRPr="0029047A">
              <w:rPr>
                <w:rStyle w:val="Collegamentoipertestuale"/>
                <w:noProof/>
              </w:rPr>
              <w:t>Spring MVC</w:t>
            </w:r>
            <w:r>
              <w:rPr>
                <w:noProof/>
                <w:webHidden/>
              </w:rPr>
              <w:tab/>
            </w:r>
            <w:r>
              <w:rPr>
                <w:noProof/>
                <w:webHidden/>
              </w:rPr>
              <w:fldChar w:fldCharType="begin"/>
            </w:r>
            <w:r>
              <w:rPr>
                <w:noProof/>
                <w:webHidden/>
              </w:rPr>
              <w:instrText xml:space="preserve"> PAGEREF _Toc273886467 \h </w:instrText>
            </w:r>
            <w:r>
              <w:rPr>
                <w:noProof/>
                <w:webHidden/>
              </w:rPr>
            </w:r>
            <w:r>
              <w:rPr>
                <w:noProof/>
                <w:webHidden/>
              </w:rPr>
              <w:fldChar w:fldCharType="separate"/>
            </w:r>
            <w:r>
              <w:rPr>
                <w:noProof/>
                <w:webHidden/>
              </w:rPr>
              <w:t>16</w:t>
            </w:r>
            <w:r>
              <w:rPr>
                <w:noProof/>
                <w:webHidden/>
              </w:rPr>
              <w:fldChar w:fldCharType="end"/>
            </w:r>
          </w:hyperlink>
        </w:p>
        <w:p w:rsidR="00595746" w:rsidRDefault="00595746">
          <w:pPr>
            <w:pStyle w:val="Sommario1"/>
            <w:rPr>
              <w:rFonts w:eastAsiaTheme="minorEastAsia"/>
              <w:noProof/>
              <w:lang w:eastAsia="it-IT"/>
            </w:rPr>
          </w:pPr>
          <w:hyperlink w:anchor="_Toc273886468" w:history="1">
            <w:r w:rsidRPr="0029047A">
              <w:rPr>
                <w:rStyle w:val="Collegamentoipertestuale"/>
                <w:noProof/>
              </w:rPr>
              <w:t>6</w:t>
            </w:r>
            <w:r>
              <w:rPr>
                <w:noProof/>
                <w:webHidden/>
              </w:rPr>
              <w:tab/>
            </w:r>
            <w:r>
              <w:rPr>
                <w:noProof/>
                <w:webHidden/>
              </w:rPr>
              <w:fldChar w:fldCharType="begin"/>
            </w:r>
            <w:r>
              <w:rPr>
                <w:noProof/>
                <w:webHidden/>
              </w:rPr>
              <w:instrText xml:space="preserve"> PAGEREF _Toc273886468 \h </w:instrText>
            </w:r>
            <w:r>
              <w:rPr>
                <w:noProof/>
                <w:webHidden/>
              </w:rPr>
            </w:r>
            <w:r>
              <w:rPr>
                <w:noProof/>
                <w:webHidden/>
              </w:rPr>
              <w:fldChar w:fldCharType="separate"/>
            </w:r>
            <w:r>
              <w:rPr>
                <w:noProof/>
                <w:webHidden/>
              </w:rPr>
              <w:t>19</w:t>
            </w:r>
            <w:r>
              <w:rPr>
                <w:noProof/>
                <w:webHidden/>
              </w:rPr>
              <w:fldChar w:fldCharType="end"/>
            </w:r>
          </w:hyperlink>
        </w:p>
        <w:p w:rsidR="000B1C8E" w:rsidRDefault="00175260">
          <w:r>
            <w:fldChar w:fldCharType="end"/>
          </w:r>
        </w:p>
      </w:sdtContent>
    </w:sdt>
    <w:p w:rsidR="00381348" w:rsidRDefault="00381348">
      <w:r>
        <w:br w:type="page"/>
      </w:r>
    </w:p>
    <w:p w:rsidR="00591511" w:rsidRDefault="00591511" w:rsidP="00CE1659">
      <w:pPr>
        <w:pStyle w:val="Titolo1"/>
      </w:pPr>
      <w:bookmarkStart w:id="1" w:name="_Toc273886447"/>
      <w:r>
        <w:lastRenderedPageBreak/>
        <w:t>Storia dei cambiamenti</w:t>
      </w:r>
      <w:bookmarkEnd w:id="1"/>
      <w:r>
        <w:t xml:space="preserve"> </w:t>
      </w:r>
    </w:p>
    <w:p w:rsidR="00591511" w:rsidRPr="00591511" w:rsidRDefault="00591511" w:rsidP="00591511"/>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268"/>
        <w:gridCol w:w="7088"/>
      </w:tblGrid>
      <w:tr w:rsidR="00591511" w:rsidRPr="00C76B7F" w:rsidTr="00FB69BD">
        <w:trPr>
          <w:trHeight w:val="388"/>
        </w:trPr>
        <w:tc>
          <w:tcPr>
            <w:tcW w:w="2268" w:type="dxa"/>
            <w:shd w:val="pct12" w:color="auto" w:fill="FFFFFF"/>
            <w:vAlign w:val="center"/>
          </w:tcPr>
          <w:p w:rsidR="00591511" w:rsidRPr="00C76B7F" w:rsidRDefault="00591511" w:rsidP="00690287">
            <w:pPr>
              <w:rPr>
                <w:rFonts w:ascii="Calibri" w:eastAsia="Calibri" w:hAnsi="Calibri" w:cs="Times New Roman"/>
                <w:b/>
                <w:caps/>
              </w:rPr>
            </w:pPr>
            <w:r w:rsidRPr="00C76B7F">
              <w:rPr>
                <w:rFonts w:ascii="Calibri" w:eastAsia="Calibri" w:hAnsi="Calibri" w:cs="Times New Roman"/>
                <w:b/>
                <w:caps/>
              </w:rPr>
              <w:t>DATA</w:t>
            </w:r>
          </w:p>
        </w:tc>
        <w:tc>
          <w:tcPr>
            <w:tcW w:w="7088" w:type="dxa"/>
            <w:shd w:val="pct12" w:color="auto" w:fill="FFFFFF"/>
            <w:vAlign w:val="center"/>
          </w:tcPr>
          <w:p w:rsidR="00591511" w:rsidRPr="00C76B7F" w:rsidRDefault="00591511" w:rsidP="00690287">
            <w:pPr>
              <w:rPr>
                <w:rFonts w:ascii="Calibri" w:eastAsia="Calibri" w:hAnsi="Calibri" w:cs="Times New Roman"/>
                <w:b/>
                <w:caps/>
              </w:rPr>
            </w:pPr>
            <w:r w:rsidRPr="00C76B7F">
              <w:rPr>
                <w:rFonts w:ascii="Calibri" w:eastAsia="Calibri" w:hAnsi="Calibri" w:cs="Times New Roman"/>
                <w:b/>
                <w:caps/>
              </w:rPr>
              <w:t>MOTIVO DEL CAMBIAMENTO</w:t>
            </w:r>
          </w:p>
        </w:tc>
      </w:tr>
      <w:tr w:rsidR="00591511" w:rsidTr="00FB69BD">
        <w:trPr>
          <w:trHeight w:val="356"/>
        </w:trPr>
        <w:tc>
          <w:tcPr>
            <w:tcW w:w="2268" w:type="dxa"/>
          </w:tcPr>
          <w:p w:rsidR="00591511" w:rsidRDefault="00591511" w:rsidP="0079267B">
            <w:pPr>
              <w:rPr>
                <w:rFonts w:ascii="Calibri" w:eastAsia="Calibri" w:hAnsi="Calibri" w:cs="Times New Roman"/>
              </w:rPr>
            </w:pPr>
            <w:r>
              <w:rPr>
                <w:rFonts w:ascii="Calibri" w:eastAsia="Calibri" w:hAnsi="Calibri" w:cs="Times New Roman"/>
              </w:rPr>
              <w:t>0</w:t>
            </w:r>
            <w:r>
              <w:t>8</w:t>
            </w:r>
            <w:r>
              <w:rPr>
                <w:rFonts w:ascii="Calibri" w:eastAsia="Calibri" w:hAnsi="Calibri" w:cs="Times New Roman"/>
              </w:rPr>
              <w:t>/</w:t>
            </w:r>
            <w:r w:rsidR="009921C2">
              <w:t>01</w:t>
            </w:r>
            <w:r w:rsidR="009921C2">
              <w:rPr>
                <w:rFonts w:ascii="Calibri" w:eastAsia="Calibri" w:hAnsi="Calibri" w:cs="Times New Roman"/>
              </w:rPr>
              <w:t>/</w:t>
            </w:r>
            <w:r>
              <w:rPr>
                <w:rFonts w:ascii="Calibri" w:eastAsia="Calibri" w:hAnsi="Calibri" w:cs="Times New Roman"/>
              </w:rPr>
              <w:t>10</w:t>
            </w:r>
            <w:r w:rsidR="009921C2">
              <w:rPr>
                <w:rFonts w:ascii="Calibri" w:eastAsia="Calibri" w:hAnsi="Calibri" w:cs="Times New Roman"/>
              </w:rPr>
              <w:t xml:space="preserve"> –</w:t>
            </w:r>
            <w:r w:rsidR="00FB69BD">
              <w:rPr>
                <w:rFonts w:ascii="Calibri" w:eastAsia="Calibri" w:hAnsi="Calibri" w:cs="Times New Roman"/>
              </w:rPr>
              <w:t xml:space="preserve"> </w:t>
            </w:r>
            <w:r w:rsidR="009921C2">
              <w:rPr>
                <w:rFonts w:ascii="Calibri" w:eastAsia="Calibri" w:hAnsi="Calibri" w:cs="Times New Roman"/>
              </w:rPr>
              <w:t>0</w:t>
            </w:r>
            <w:r w:rsidR="0079267B">
              <w:rPr>
                <w:rFonts w:ascii="Calibri" w:eastAsia="Calibri" w:hAnsi="Calibri" w:cs="Times New Roman"/>
              </w:rPr>
              <w:t>9</w:t>
            </w:r>
            <w:r w:rsidR="009921C2">
              <w:rPr>
                <w:rFonts w:ascii="Calibri" w:eastAsia="Calibri" w:hAnsi="Calibri" w:cs="Times New Roman"/>
              </w:rPr>
              <w:t>/</w:t>
            </w:r>
            <w:r w:rsidR="0079267B">
              <w:rPr>
                <w:rFonts w:ascii="Calibri" w:eastAsia="Calibri" w:hAnsi="Calibri" w:cs="Times New Roman"/>
              </w:rPr>
              <w:t>18</w:t>
            </w:r>
            <w:r w:rsidR="009921C2">
              <w:rPr>
                <w:rFonts w:ascii="Calibri" w:eastAsia="Calibri" w:hAnsi="Calibri" w:cs="Times New Roman"/>
              </w:rPr>
              <w:t>/10</w:t>
            </w:r>
          </w:p>
        </w:tc>
        <w:tc>
          <w:tcPr>
            <w:tcW w:w="7088" w:type="dxa"/>
          </w:tcPr>
          <w:p w:rsidR="00591511" w:rsidRDefault="00591511" w:rsidP="00690287">
            <w:pPr>
              <w:rPr>
                <w:rFonts w:ascii="Calibri" w:eastAsia="Calibri" w:hAnsi="Calibri" w:cs="Times New Roman"/>
              </w:rPr>
            </w:pPr>
            <w:r>
              <w:rPr>
                <w:rFonts w:ascii="Calibri" w:eastAsia="Calibri" w:hAnsi="Calibri" w:cs="Times New Roman"/>
              </w:rPr>
              <w:t>Stesura Iniziale</w:t>
            </w:r>
            <w:r>
              <w:t xml:space="preserve"> a carico di Pasquinelli Lorenzo</w:t>
            </w:r>
          </w:p>
        </w:tc>
      </w:tr>
      <w:tr w:rsidR="00591511" w:rsidTr="00FB69BD">
        <w:trPr>
          <w:trHeight w:val="356"/>
        </w:trPr>
        <w:tc>
          <w:tcPr>
            <w:tcW w:w="2268" w:type="dxa"/>
          </w:tcPr>
          <w:p w:rsidR="00591511" w:rsidRDefault="00E97270" w:rsidP="00690287">
            <w:pPr>
              <w:rPr>
                <w:rFonts w:ascii="Calibri" w:eastAsia="Calibri" w:hAnsi="Calibri" w:cs="Times New Roman"/>
              </w:rPr>
            </w:pPr>
            <w:r>
              <w:rPr>
                <w:rFonts w:ascii="Calibri" w:eastAsia="Calibri" w:hAnsi="Calibri" w:cs="Times New Roman"/>
              </w:rPr>
              <w:t>09/19/10</w:t>
            </w:r>
          </w:p>
        </w:tc>
        <w:tc>
          <w:tcPr>
            <w:tcW w:w="7088" w:type="dxa"/>
          </w:tcPr>
          <w:p w:rsidR="00591511" w:rsidRDefault="00E97270" w:rsidP="00690287">
            <w:pPr>
              <w:rPr>
                <w:rFonts w:ascii="Calibri" w:eastAsia="Calibri" w:hAnsi="Calibri" w:cs="Times New Roman"/>
              </w:rPr>
            </w:pPr>
            <w:r>
              <w:rPr>
                <w:rFonts w:ascii="Calibri" w:eastAsia="Calibri" w:hAnsi="Calibri" w:cs="Times New Roman"/>
              </w:rPr>
              <w:t>Stesura appendice per Web Designer</w:t>
            </w:r>
          </w:p>
        </w:tc>
      </w:tr>
      <w:tr w:rsidR="00591511" w:rsidTr="00FB69BD">
        <w:trPr>
          <w:trHeight w:val="356"/>
        </w:trPr>
        <w:tc>
          <w:tcPr>
            <w:tcW w:w="2268" w:type="dxa"/>
          </w:tcPr>
          <w:p w:rsidR="00591511" w:rsidRDefault="00591511" w:rsidP="00690287">
            <w:pPr>
              <w:rPr>
                <w:rFonts w:ascii="Calibri" w:eastAsia="Calibri" w:hAnsi="Calibri" w:cs="Times New Roman"/>
              </w:rPr>
            </w:pPr>
          </w:p>
        </w:tc>
        <w:tc>
          <w:tcPr>
            <w:tcW w:w="7088" w:type="dxa"/>
          </w:tcPr>
          <w:p w:rsidR="00591511" w:rsidRDefault="00591511" w:rsidP="00690287">
            <w:pPr>
              <w:rPr>
                <w:rFonts w:ascii="Calibri" w:eastAsia="Calibri" w:hAnsi="Calibri" w:cs="Times New Roman"/>
              </w:rPr>
            </w:pPr>
          </w:p>
        </w:tc>
      </w:tr>
    </w:tbl>
    <w:p w:rsidR="00FD2A2F" w:rsidRDefault="00FD2A2F" w:rsidP="00FD2A2F"/>
    <w:p w:rsidR="00591511" w:rsidRDefault="004A4620" w:rsidP="00381348">
      <w:pPr>
        <w:pStyle w:val="Titolo1"/>
      </w:pPr>
      <w:bookmarkStart w:id="2" w:name="_Toc273886448"/>
      <w:r>
        <w:t>Lista di distribuzione</w:t>
      </w:r>
      <w:bookmarkEnd w:id="2"/>
    </w:p>
    <w:tbl>
      <w:tblPr>
        <w:tblW w:w="9356" w:type="dxa"/>
        <w:tblInd w:w="70" w:type="dxa"/>
        <w:tblBorders>
          <w:top w:val="single" w:sz="6" w:space="0" w:color="auto"/>
          <w:left w:val="single" w:sz="6" w:space="0" w:color="auto"/>
          <w:bottom w:val="single" w:sz="6" w:space="0" w:color="auto"/>
          <w:right w:val="single" w:sz="6" w:space="0" w:color="auto"/>
          <w:insideH w:val="single" w:sz="6" w:space="0" w:color="auto"/>
        </w:tblBorders>
        <w:tblLayout w:type="fixed"/>
        <w:tblCellMar>
          <w:left w:w="70" w:type="dxa"/>
          <w:right w:w="70" w:type="dxa"/>
        </w:tblCellMar>
        <w:tblLook w:val="0000"/>
      </w:tblPr>
      <w:tblGrid>
        <w:gridCol w:w="2633"/>
        <w:gridCol w:w="6723"/>
      </w:tblGrid>
      <w:tr w:rsidR="004A4620" w:rsidTr="00690287">
        <w:trPr>
          <w:cantSplit/>
          <w:trHeight w:val="383"/>
        </w:trPr>
        <w:tc>
          <w:tcPr>
            <w:tcW w:w="2633" w:type="dxa"/>
            <w:tcBorders>
              <w:bottom w:val="single" w:sz="4" w:space="0" w:color="auto"/>
            </w:tcBorders>
            <w:shd w:val="clear" w:color="auto" w:fill="E0E0E0"/>
            <w:vAlign w:val="center"/>
          </w:tcPr>
          <w:p w:rsidR="004A4620" w:rsidRDefault="004A4620" w:rsidP="00690287">
            <w:pPr>
              <w:rPr>
                <w:rFonts w:ascii="Calibri" w:eastAsia="Calibri" w:hAnsi="Calibri" w:cs="Times New Roman"/>
                <w:b/>
                <w:caps/>
              </w:rPr>
            </w:pPr>
            <w:r>
              <w:rPr>
                <w:rFonts w:ascii="Calibri" w:eastAsia="Calibri" w:hAnsi="Calibri" w:cs="Times New Roman"/>
                <w:b/>
                <w:caps/>
              </w:rPr>
              <w:t>Nominativo</w:t>
            </w:r>
          </w:p>
        </w:tc>
        <w:tc>
          <w:tcPr>
            <w:tcW w:w="6723" w:type="dxa"/>
            <w:tcBorders>
              <w:bottom w:val="single" w:sz="4" w:space="0" w:color="auto"/>
            </w:tcBorders>
            <w:shd w:val="clear" w:color="auto" w:fill="E0E0E0"/>
            <w:vAlign w:val="center"/>
          </w:tcPr>
          <w:p w:rsidR="004A4620" w:rsidRDefault="004A4620" w:rsidP="00690287">
            <w:pPr>
              <w:rPr>
                <w:rFonts w:ascii="Calibri" w:eastAsia="Calibri" w:hAnsi="Calibri" w:cs="Times New Roman"/>
                <w:b/>
                <w:caps/>
              </w:rPr>
            </w:pPr>
            <w:r>
              <w:rPr>
                <w:rFonts w:ascii="Calibri" w:eastAsia="Calibri" w:hAnsi="Calibri" w:cs="Times New Roman"/>
                <w:b/>
                <w:caps/>
              </w:rPr>
              <w:t>Qualifica / Unità organizzativa</w:t>
            </w:r>
          </w:p>
        </w:tc>
      </w:tr>
      <w:tr w:rsidR="004A4620" w:rsidTr="00690287">
        <w:trPr>
          <w:cantSplit/>
        </w:trPr>
        <w:tc>
          <w:tcPr>
            <w:tcW w:w="2633" w:type="dxa"/>
            <w:tcBorders>
              <w:top w:val="single" w:sz="4" w:space="0" w:color="auto"/>
              <w:left w:val="single" w:sz="4" w:space="0" w:color="auto"/>
              <w:bottom w:val="single" w:sz="4" w:space="0" w:color="auto"/>
              <w:right w:val="single" w:sz="4" w:space="0" w:color="auto"/>
            </w:tcBorders>
          </w:tcPr>
          <w:p w:rsidR="004A4620" w:rsidRDefault="004A4620" w:rsidP="00690287">
            <w:pPr>
              <w:pStyle w:val="Tabellatesto"/>
              <w:rPr>
                <w:lang w:val="it-IT"/>
              </w:rPr>
            </w:pPr>
            <w:r>
              <w:rPr>
                <w:lang w:val="it-IT"/>
              </w:rPr>
              <w:t>Lorenzo Allori</w:t>
            </w:r>
          </w:p>
        </w:tc>
        <w:tc>
          <w:tcPr>
            <w:tcW w:w="6723" w:type="dxa"/>
            <w:tcBorders>
              <w:top w:val="single" w:sz="4" w:space="0" w:color="auto"/>
              <w:left w:val="single" w:sz="4" w:space="0" w:color="auto"/>
              <w:bottom w:val="single" w:sz="4" w:space="0" w:color="auto"/>
              <w:right w:val="single" w:sz="4" w:space="0" w:color="auto"/>
            </w:tcBorders>
          </w:tcPr>
          <w:p w:rsidR="004A4620" w:rsidRDefault="00D641F2" w:rsidP="00690287">
            <w:pPr>
              <w:pStyle w:val="Tabellatesto"/>
              <w:rPr>
                <w:lang w:val="it-IT"/>
              </w:rPr>
            </w:pPr>
            <w:r>
              <w:t>Technology Director</w:t>
            </w:r>
          </w:p>
        </w:tc>
      </w:tr>
      <w:tr w:rsidR="006F2EAA" w:rsidTr="00690287">
        <w:trPr>
          <w:cantSplit/>
        </w:trPr>
        <w:tc>
          <w:tcPr>
            <w:tcW w:w="2633" w:type="dxa"/>
            <w:tcBorders>
              <w:top w:val="single" w:sz="4" w:space="0" w:color="auto"/>
              <w:left w:val="single" w:sz="4" w:space="0" w:color="auto"/>
              <w:bottom w:val="single" w:sz="4" w:space="0" w:color="auto"/>
              <w:right w:val="single" w:sz="4" w:space="0" w:color="auto"/>
            </w:tcBorders>
          </w:tcPr>
          <w:p w:rsidR="006F2EAA" w:rsidRDefault="006F2EAA" w:rsidP="006F2EAA">
            <w:pPr>
              <w:pStyle w:val="Tabellatesto"/>
              <w:rPr>
                <w:lang w:val="it-IT"/>
              </w:rPr>
            </w:pPr>
            <w:r>
              <w:rPr>
                <w:lang w:val="it-IT"/>
              </w:rPr>
              <w:t>Lorenzo Pasquinelli</w:t>
            </w:r>
          </w:p>
        </w:tc>
        <w:tc>
          <w:tcPr>
            <w:tcW w:w="6723" w:type="dxa"/>
            <w:tcBorders>
              <w:top w:val="single" w:sz="4" w:space="0" w:color="auto"/>
              <w:left w:val="single" w:sz="4" w:space="0" w:color="auto"/>
              <w:bottom w:val="single" w:sz="4" w:space="0" w:color="auto"/>
              <w:right w:val="single" w:sz="4" w:space="0" w:color="auto"/>
            </w:tcBorders>
          </w:tcPr>
          <w:p w:rsidR="006F2EAA" w:rsidRDefault="006F2EAA" w:rsidP="006F2EAA">
            <w:pPr>
              <w:pStyle w:val="Tabellatesto"/>
              <w:rPr>
                <w:lang w:val="it-IT"/>
              </w:rPr>
            </w:pPr>
            <w:r>
              <w:rPr>
                <w:lang w:val="it-IT"/>
              </w:rPr>
              <w:t>Senior Developer</w:t>
            </w:r>
          </w:p>
        </w:tc>
      </w:tr>
    </w:tbl>
    <w:p w:rsidR="004A4620" w:rsidRDefault="004A4620" w:rsidP="004A4620"/>
    <w:p w:rsidR="004A4620" w:rsidRDefault="004A4620" w:rsidP="004A4620">
      <w:pPr>
        <w:pStyle w:val="Titolo1"/>
      </w:pPr>
      <w:bookmarkStart w:id="3" w:name="_Toc273886449"/>
      <w:r>
        <w:t>Scopo del documento</w:t>
      </w:r>
      <w:bookmarkEnd w:id="3"/>
    </w:p>
    <w:p w:rsidR="004A4620" w:rsidRDefault="004A4620" w:rsidP="004A4620">
      <w:pPr>
        <w:rPr>
          <w:rFonts w:ascii="Calibri" w:eastAsia="Calibri" w:hAnsi="Calibri" w:cs="Times New Roman"/>
        </w:rPr>
      </w:pPr>
      <w:r>
        <w:rPr>
          <w:rFonts w:ascii="Calibri" w:eastAsia="Calibri" w:hAnsi="Calibri" w:cs="Times New Roman"/>
        </w:rPr>
        <w:t xml:space="preserve">Scopo del presente documento è </w:t>
      </w:r>
      <w:r w:rsidR="005A1BD6">
        <w:rPr>
          <w:rFonts w:ascii="Calibri" w:eastAsia="Calibri" w:hAnsi="Calibri" w:cs="Times New Roman"/>
        </w:rPr>
        <w:t xml:space="preserve">fornire degli appunti per apprendere le modalità di lavoro dei frameworks di Spring </w:t>
      </w:r>
    </w:p>
    <w:p w:rsidR="004A4620" w:rsidRPr="005A1BD6" w:rsidRDefault="003E0157" w:rsidP="004A4620">
      <w:pPr>
        <w:rPr>
          <w:rFonts w:ascii="Calibri" w:eastAsia="Calibri" w:hAnsi="Calibri" w:cs="Times New Roman"/>
        </w:rPr>
      </w:pPr>
      <w:r>
        <w:rPr>
          <w:rFonts w:ascii="Calibri" w:eastAsia="Calibri" w:hAnsi="Calibri" w:cs="Times New Roman"/>
        </w:rPr>
        <w:t>Il documento è stato redatto in una forma estremamente dettagliata al fine velocizzare al massimo l’inserimento delle persone nel team di sviluppo.</w:t>
      </w:r>
    </w:p>
    <w:p w:rsidR="00D641F2" w:rsidRDefault="00D641F2">
      <w:pPr>
        <w:rPr>
          <w:rFonts w:asciiTheme="majorHAnsi" w:eastAsiaTheme="majorEastAsia" w:hAnsiTheme="majorHAnsi" w:cstheme="majorBidi"/>
          <w:b/>
          <w:bCs/>
          <w:color w:val="365F91" w:themeColor="accent1" w:themeShade="BF"/>
          <w:sz w:val="28"/>
          <w:szCs w:val="28"/>
        </w:rPr>
      </w:pPr>
      <w:r>
        <w:br w:type="page"/>
      </w:r>
    </w:p>
    <w:p w:rsidR="00451F65" w:rsidRDefault="00451F65" w:rsidP="00381348">
      <w:pPr>
        <w:pStyle w:val="Titolo1"/>
      </w:pPr>
      <w:bookmarkStart w:id="4" w:name="_Toc273886450"/>
      <w:r>
        <w:lastRenderedPageBreak/>
        <w:t>Licenza d’uso</w:t>
      </w:r>
      <w:bookmarkEnd w:id="4"/>
    </w:p>
    <w:p w:rsidR="002F6C34" w:rsidRDefault="00451F65">
      <w:r>
        <w:t xml:space="preserve">Il presente documento viene rilasciato sotto licenza </w:t>
      </w:r>
      <w:r w:rsidR="009E6C0F">
        <w:t>GNU Free Documentation License versione 1.3</w:t>
      </w:r>
      <w:r>
        <w:t xml:space="preserve"> </w:t>
      </w:r>
    </w:p>
    <w:p w:rsidR="009E6C0F" w:rsidRDefault="009E6C0F"/>
    <w:p w:rsidR="009E6C0F" w:rsidRDefault="009E6C0F" w:rsidP="00CE1659">
      <w:pPr>
        <w:pStyle w:val="Titolo2"/>
      </w:pPr>
      <w:bookmarkStart w:id="5" w:name="_Toc273886451"/>
      <w:r>
        <w:t>GNU Free Documentation License</w:t>
      </w:r>
      <w:bookmarkEnd w:id="5"/>
    </w:p>
    <w:p w:rsidR="009E6C0F" w:rsidRDefault="009E6C0F" w:rsidP="00AD6190">
      <w:pPr>
        <w:jc w:val="center"/>
      </w:pPr>
      <w:r>
        <w:t>Version 1.3, 3 November 2008</w:t>
      </w:r>
    </w:p>
    <w:p w:rsidR="009E6C0F" w:rsidRDefault="009E6C0F" w:rsidP="00AD6190">
      <w:r>
        <w:t>Copyright © 2000, 2001, 2002, 2007, 2008 Free Software Foundation, Inc. &lt;</w:t>
      </w:r>
      <w:hyperlink r:id="rId8" w:history="1">
        <w:r>
          <w:rPr>
            <w:rStyle w:val="CitazioneintensaCarattere"/>
          </w:rPr>
          <w:t>http://fsf.org/</w:t>
        </w:r>
      </w:hyperlink>
      <w:r>
        <w:t xml:space="preserve">&gt; </w:t>
      </w:r>
    </w:p>
    <w:p w:rsidR="009E6C0F" w:rsidRDefault="009E6C0F" w:rsidP="00AD6190">
      <w:r>
        <w:t>Everyone is permitted to copy and distribute verbatim copies of this license document, but changing it is not allowed.</w:t>
      </w:r>
    </w:p>
    <w:p w:rsidR="009E6C0F" w:rsidRDefault="009E6C0F" w:rsidP="00CE1659">
      <w:pPr>
        <w:pStyle w:val="Titolo3"/>
      </w:pPr>
      <w:bookmarkStart w:id="6" w:name="section0"/>
      <w:bookmarkStart w:id="7" w:name="_Toc273886452"/>
      <w:bookmarkEnd w:id="6"/>
      <w:r>
        <w:t>0. PREAMBLE</w:t>
      </w:r>
      <w:bookmarkEnd w:id="7"/>
    </w:p>
    <w:p w:rsidR="009E6C0F" w:rsidRDefault="009E6C0F" w:rsidP="00AD6190">
      <w: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rsidR="009E6C0F" w:rsidRDefault="009E6C0F" w:rsidP="00AD6190">
      <w:r>
        <w:t>This License is a kind of "copyleft", which means that derivative works of the document must themselves be free in the same sense. It complements the GNU General Public License, which is a copyleft license designed for free software.</w:t>
      </w:r>
    </w:p>
    <w:p w:rsidR="009E6C0F" w:rsidRDefault="009E6C0F" w:rsidP="00AD6190">
      <w: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rsidR="009E6C0F" w:rsidRDefault="009E6C0F" w:rsidP="008A5CC0">
      <w:pPr>
        <w:pStyle w:val="Titolo3"/>
      </w:pPr>
      <w:bookmarkStart w:id="8" w:name="section1"/>
      <w:bookmarkStart w:id="9" w:name="_Toc273886453"/>
      <w:bookmarkEnd w:id="8"/>
      <w:r>
        <w:t>1. APPLICABILITY AND DEFINITIONS</w:t>
      </w:r>
      <w:bookmarkEnd w:id="9"/>
    </w:p>
    <w:p w:rsidR="009E6C0F" w:rsidRDefault="009E6C0F" w:rsidP="00AD6190">
      <w: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rsidR="009E6C0F" w:rsidRDefault="009E6C0F" w:rsidP="00AD6190">
      <w:r>
        <w:t>A "Modified Version" of the Document means any work containing the Document or a portion of it, either copied verbatim, or with modifications and/or translated into another language.</w:t>
      </w:r>
    </w:p>
    <w:p w:rsidR="009E6C0F" w:rsidRDefault="009E6C0F" w:rsidP="00AD6190">
      <w: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rsidR="009E6C0F" w:rsidRDefault="009E6C0F" w:rsidP="00AD6190">
      <w:r>
        <w:lastRenderedPageBreak/>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rsidR="009E6C0F" w:rsidRDefault="009E6C0F" w:rsidP="00AD6190">
      <w: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rsidR="009E6C0F" w:rsidRDefault="009E6C0F" w:rsidP="00AD6190">
      <w: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rsidR="009E6C0F" w:rsidRDefault="009E6C0F" w:rsidP="00AD6190">
      <w: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rsidR="009E6C0F" w:rsidRDefault="009E6C0F" w:rsidP="00AD6190">
      <w: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rsidR="009E6C0F" w:rsidRDefault="009E6C0F" w:rsidP="00AD6190">
      <w:r>
        <w:t>The "publisher" means any person or entity that distributes copies of the Document to the public.</w:t>
      </w:r>
    </w:p>
    <w:p w:rsidR="009E6C0F" w:rsidRDefault="009E6C0F" w:rsidP="00AD6190">
      <w: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rsidR="009E6C0F" w:rsidRDefault="009E6C0F" w:rsidP="00AD6190">
      <w: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rsidR="009E6C0F" w:rsidRDefault="009E6C0F" w:rsidP="008A5CC0">
      <w:pPr>
        <w:pStyle w:val="Titolo3"/>
      </w:pPr>
      <w:bookmarkStart w:id="10" w:name="section2"/>
      <w:bookmarkStart w:id="11" w:name="_Toc273886454"/>
      <w:bookmarkEnd w:id="10"/>
      <w:r>
        <w:lastRenderedPageBreak/>
        <w:t>2. VERBATIM COPYING</w:t>
      </w:r>
      <w:bookmarkEnd w:id="11"/>
    </w:p>
    <w:p w:rsidR="009E6C0F" w:rsidRDefault="009E6C0F" w:rsidP="00AD6190">
      <w:r>
        <w:t>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rsidR="009E6C0F" w:rsidRDefault="009E6C0F" w:rsidP="00AD6190">
      <w:r>
        <w:t>You may also lend copies, under the same conditions stated above, and you may publicly display copies.</w:t>
      </w:r>
    </w:p>
    <w:p w:rsidR="009E6C0F" w:rsidRDefault="009E6C0F" w:rsidP="008A5CC0">
      <w:pPr>
        <w:pStyle w:val="Titolo3"/>
      </w:pPr>
      <w:bookmarkStart w:id="12" w:name="section3"/>
      <w:bookmarkStart w:id="13" w:name="_Toc273886455"/>
      <w:bookmarkEnd w:id="12"/>
      <w:r>
        <w:t>3. COPYING IN QUANTITY</w:t>
      </w:r>
      <w:bookmarkEnd w:id="13"/>
    </w:p>
    <w:p w:rsidR="009E6C0F" w:rsidRDefault="009E6C0F" w:rsidP="00AD6190">
      <w: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rsidR="009E6C0F" w:rsidRDefault="009E6C0F" w:rsidP="00AD6190">
      <w:r>
        <w:t>If the required texts for either cover are too voluminous to fit legibly, you should put the first ones listed (as many as fit reasonably) on the actual cover, and continue the rest onto adjacent pages.</w:t>
      </w:r>
    </w:p>
    <w:p w:rsidR="009E6C0F" w:rsidRDefault="009E6C0F" w:rsidP="00AD6190">
      <w: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rsidR="009E6C0F" w:rsidRDefault="009E6C0F" w:rsidP="00AD6190">
      <w:r>
        <w:t>It is requested, but not required, that you contact the authors of the Document well before redistributing any large number of copies, to give them a chance to provide you with an updated version of the Document.</w:t>
      </w:r>
    </w:p>
    <w:p w:rsidR="009E6C0F" w:rsidRDefault="009E6C0F" w:rsidP="008A5CC0">
      <w:pPr>
        <w:pStyle w:val="Titolo3"/>
      </w:pPr>
      <w:bookmarkStart w:id="14" w:name="section4"/>
      <w:bookmarkStart w:id="15" w:name="_Toc273886456"/>
      <w:bookmarkEnd w:id="14"/>
      <w:r>
        <w:t>4. MODIFICATIONS</w:t>
      </w:r>
      <w:bookmarkEnd w:id="15"/>
    </w:p>
    <w:p w:rsidR="009E6C0F" w:rsidRDefault="009E6C0F" w:rsidP="00AD6190">
      <w: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rsidR="009E6C0F" w:rsidRDefault="009E6C0F" w:rsidP="009E6C0F">
      <w:pPr>
        <w:numPr>
          <w:ilvl w:val="0"/>
          <w:numId w:val="3"/>
        </w:numPr>
        <w:spacing w:before="100" w:beforeAutospacing="1" w:after="100" w:afterAutospacing="1" w:line="240" w:lineRule="auto"/>
      </w:pPr>
      <w:r>
        <w:t xml:space="preserve">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 </w:t>
      </w:r>
    </w:p>
    <w:p w:rsidR="009E6C0F" w:rsidRDefault="009E6C0F" w:rsidP="009E6C0F">
      <w:pPr>
        <w:numPr>
          <w:ilvl w:val="0"/>
          <w:numId w:val="3"/>
        </w:numPr>
        <w:spacing w:before="100" w:beforeAutospacing="1" w:after="100" w:afterAutospacing="1" w:line="240" w:lineRule="auto"/>
      </w:pPr>
      <w:r>
        <w:lastRenderedPageBreak/>
        <w:t xml:space="preserve">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 </w:t>
      </w:r>
    </w:p>
    <w:p w:rsidR="009E6C0F" w:rsidRDefault="009E6C0F" w:rsidP="009E6C0F">
      <w:pPr>
        <w:numPr>
          <w:ilvl w:val="0"/>
          <w:numId w:val="3"/>
        </w:numPr>
        <w:spacing w:before="100" w:beforeAutospacing="1" w:after="100" w:afterAutospacing="1" w:line="240" w:lineRule="auto"/>
      </w:pPr>
      <w:r>
        <w:t xml:space="preserve">C. State on the Title page the name of the publisher of the Modified Version, as the publisher. </w:t>
      </w:r>
    </w:p>
    <w:p w:rsidR="009E6C0F" w:rsidRDefault="009E6C0F" w:rsidP="009E6C0F">
      <w:pPr>
        <w:numPr>
          <w:ilvl w:val="0"/>
          <w:numId w:val="3"/>
        </w:numPr>
        <w:spacing w:before="100" w:beforeAutospacing="1" w:after="100" w:afterAutospacing="1" w:line="240" w:lineRule="auto"/>
      </w:pPr>
      <w:r>
        <w:t xml:space="preserve">D. Preserve all the copyright notices of the Document. </w:t>
      </w:r>
    </w:p>
    <w:p w:rsidR="009E6C0F" w:rsidRDefault="009E6C0F" w:rsidP="009E6C0F">
      <w:pPr>
        <w:numPr>
          <w:ilvl w:val="0"/>
          <w:numId w:val="3"/>
        </w:numPr>
        <w:spacing w:before="100" w:beforeAutospacing="1" w:after="100" w:afterAutospacing="1" w:line="240" w:lineRule="auto"/>
      </w:pPr>
      <w:r>
        <w:t xml:space="preserve">E. Add an appropriate copyright notice for your modifications adjacent to the other copyright notices. </w:t>
      </w:r>
    </w:p>
    <w:p w:rsidR="009E6C0F" w:rsidRDefault="009E6C0F" w:rsidP="009E6C0F">
      <w:pPr>
        <w:numPr>
          <w:ilvl w:val="0"/>
          <w:numId w:val="3"/>
        </w:numPr>
        <w:spacing w:before="100" w:beforeAutospacing="1" w:after="100" w:afterAutospacing="1" w:line="240" w:lineRule="auto"/>
      </w:pPr>
      <w:r>
        <w:t xml:space="preserve">F. Include, immediately after the copyright notices, a license notice giving the public permission to use the Modified Version under the terms of this License, in the form shown in the Addendum below. </w:t>
      </w:r>
    </w:p>
    <w:p w:rsidR="009E6C0F" w:rsidRDefault="009E6C0F" w:rsidP="009E6C0F">
      <w:pPr>
        <w:numPr>
          <w:ilvl w:val="0"/>
          <w:numId w:val="3"/>
        </w:numPr>
        <w:spacing w:before="100" w:beforeAutospacing="1" w:after="100" w:afterAutospacing="1" w:line="240" w:lineRule="auto"/>
      </w:pPr>
      <w:r>
        <w:t xml:space="preserve">G. Preserve in that license notice the full lists of Invariant Sections and required Cover Texts given in the Document's license notice. </w:t>
      </w:r>
    </w:p>
    <w:p w:rsidR="009E6C0F" w:rsidRDefault="009E6C0F" w:rsidP="009E6C0F">
      <w:pPr>
        <w:numPr>
          <w:ilvl w:val="0"/>
          <w:numId w:val="3"/>
        </w:numPr>
        <w:spacing w:before="100" w:beforeAutospacing="1" w:after="100" w:afterAutospacing="1" w:line="240" w:lineRule="auto"/>
      </w:pPr>
      <w:r>
        <w:t xml:space="preserve">H. Include an unaltered copy of this License. </w:t>
      </w:r>
    </w:p>
    <w:p w:rsidR="009E6C0F" w:rsidRDefault="009E6C0F" w:rsidP="009E6C0F">
      <w:pPr>
        <w:numPr>
          <w:ilvl w:val="0"/>
          <w:numId w:val="3"/>
        </w:numPr>
        <w:spacing w:before="100" w:beforeAutospacing="1" w:after="100" w:afterAutospacing="1" w:line="240" w:lineRule="auto"/>
      </w:pPr>
      <w:r>
        <w:t xml:space="preserve">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 </w:t>
      </w:r>
    </w:p>
    <w:p w:rsidR="009E6C0F" w:rsidRDefault="009E6C0F" w:rsidP="009E6C0F">
      <w:pPr>
        <w:numPr>
          <w:ilvl w:val="0"/>
          <w:numId w:val="3"/>
        </w:numPr>
        <w:spacing w:before="100" w:beforeAutospacing="1" w:after="100" w:afterAutospacing="1" w:line="240" w:lineRule="auto"/>
      </w:pPr>
      <w:r>
        <w:t xml:space="preserve">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 </w:t>
      </w:r>
    </w:p>
    <w:p w:rsidR="009E6C0F" w:rsidRDefault="009E6C0F" w:rsidP="009E6C0F">
      <w:pPr>
        <w:numPr>
          <w:ilvl w:val="0"/>
          <w:numId w:val="3"/>
        </w:numPr>
        <w:spacing w:before="100" w:beforeAutospacing="1" w:after="100" w:afterAutospacing="1" w:line="240" w:lineRule="auto"/>
      </w:pPr>
      <w:r>
        <w:t xml:space="preserve">K. For any section Entitled "Acknowledgements" or "Dedications", Preserve the Title of the section, and preserve in the section all the substance and tone of each of the contributor acknowledgements and/or dedications given therein. </w:t>
      </w:r>
    </w:p>
    <w:p w:rsidR="009E6C0F" w:rsidRDefault="009E6C0F" w:rsidP="009E6C0F">
      <w:pPr>
        <w:numPr>
          <w:ilvl w:val="0"/>
          <w:numId w:val="3"/>
        </w:numPr>
        <w:spacing w:before="100" w:beforeAutospacing="1" w:after="100" w:afterAutospacing="1" w:line="240" w:lineRule="auto"/>
      </w:pPr>
      <w:r>
        <w:t xml:space="preserve">L. Preserve all the Invariant Sections of the Document, unaltered in their text and in their titles. Section numbers or the equivalent are not considered part of the section titles. </w:t>
      </w:r>
    </w:p>
    <w:p w:rsidR="009E6C0F" w:rsidRDefault="009E6C0F" w:rsidP="009E6C0F">
      <w:pPr>
        <w:numPr>
          <w:ilvl w:val="0"/>
          <w:numId w:val="3"/>
        </w:numPr>
        <w:spacing w:before="100" w:beforeAutospacing="1" w:after="100" w:afterAutospacing="1" w:line="240" w:lineRule="auto"/>
      </w:pPr>
      <w:r>
        <w:t xml:space="preserve">M. Delete any section Entitled "Endorsements". Such a section may not be included in the Modified Version. </w:t>
      </w:r>
    </w:p>
    <w:p w:rsidR="009E6C0F" w:rsidRDefault="009E6C0F" w:rsidP="009E6C0F">
      <w:pPr>
        <w:numPr>
          <w:ilvl w:val="0"/>
          <w:numId w:val="3"/>
        </w:numPr>
        <w:spacing w:before="100" w:beforeAutospacing="1" w:after="100" w:afterAutospacing="1" w:line="240" w:lineRule="auto"/>
      </w:pPr>
      <w:r>
        <w:t xml:space="preserve">N. Do not retitle any existing section to be Entitled "Endorsements" or to conflict in title with any Invariant Section. </w:t>
      </w:r>
    </w:p>
    <w:p w:rsidR="009E6C0F" w:rsidRDefault="009E6C0F" w:rsidP="009E6C0F">
      <w:pPr>
        <w:numPr>
          <w:ilvl w:val="0"/>
          <w:numId w:val="3"/>
        </w:numPr>
        <w:spacing w:before="100" w:beforeAutospacing="1" w:after="100" w:afterAutospacing="1" w:line="240" w:lineRule="auto"/>
      </w:pPr>
      <w:r>
        <w:t>O. Preserve any Warranty Disclaimers.</w:t>
      </w:r>
    </w:p>
    <w:p w:rsidR="009E6C0F" w:rsidRDefault="009E6C0F" w:rsidP="00AD6190">
      <w: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rsidR="009E6C0F" w:rsidRDefault="009E6C0F" w:rsidP="00AD6190">
      <w: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rsidR="009E6C0F" w:rsidRDefault="009E6C0F" w:rsidP="00AD6190">
      <w:r>
        <w:t xml:space="preserve">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w:t>
      </w:r>
      <w:r>
        <w:lastRenderedPageBreak/>
        <w:t>arrangement made by the same entity you are acting on behalf of, you may not add another; but you may replace the old one, on explicit permission from the previous publisher that added the old one.</w:t>
      </w:r>
    </w:p>
    <w:p w:rsidR="009E6C0F" w:rsidRDefault="009E6C0F" w:rsidP="00AD6190">
      <w:r>
        <w:t>The author(s) and publisher(s) of the Document do not by this License give permission to use their names for publicity for or to assert or imply endorsement of any Modified Version.</w:t>
      </w:r>
    </w:p>
    <w:p w:rsidR="009E6C0F" w:rsidRDefault="009E6C0F" w:rsidP="008A5CC0">
      <w:pPr>
        <w:pStyle w:val="Titolo3"/>
      </w:pPr>
      <w:bookmarkStart w:id="16" w:name="section5"/>
      <w:bookmarkStart w:id="17" w:name="_Toc273886457"/>
      <w:bookmarkEnd w:id="16"/>
      <w:r>
        <w:t>5. COMBINING DOCUMENTS</w:t>
      </w:r>
      <w:bookmarkEnd w:id="17"/>
    </w:p>
    <w:p w:rsidR="009E6C0F" w:rsidRDefault="009E6C0F" w:rsidP="00AD6190">
      <w: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rsidR="009E6C0F" w:rsidRDefault="009E6C0F" w:rsidP="00AD6190">
      <w: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rsidR="009E6C0F" w:rsidRDefault="009E6C0F" w:rsidP="00AD6190">
      <w: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rsidR="009E6C0F" w:rsidRPr="008A5CC0" w:rsidRDefault="009E6C0F" w:rsidP="008A5CC0">
      <w:pPr>
        <w:pStyle w:val="Titolo3"/>
      </w:pPr>
      <w:bookmarkStart w:id="18" w:name="section6"/>
      <w:bookmarkStart w:id="19" w:name="_Toc273886458"/>
      <w:bookmarkEnd w:id="18"/>
      <w:r w:rsidRPr="008A5CC0">
        <w:t>6. COLLECTIONS OF DOCUMENTS</w:t>
      </w:r>
      <w:bookmarkEnd w:id="19"/>
    </w:p>
    <w:p w:rsidR="009E6C0F" w:rsidRDefault="009E6C0F" w:rsidP="00AD6190">
      <w: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rsidR="009E6C0F" w:rsidRDefault="009E6C0F" w:rsidP="00AD6190">
      <w: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rsidR="009E6C0F" w:rsidRPr="008A5CC0" w:rsidRDefault="009E6C0F" w:rsidP="008A5CC0">
      <w:pPr>
        <w:pStyle w:val="Titolo3"/>
      </w:pPr>
      <w:bookmarkStart w:id="20" w:name="section7"/>
      <w:bookmarkStart w:id="21" w:name="_Toc273886459"/>
      <w:bookmarkEnd w:id="20"/>
      <w:r>
        <w:t xml:space="preserve">7. </w:t>
      </w:r>
      <w:r w:rsidRPr="008A5CC0">
        <w:t>AGGREGATION WITH INDEPENDENT WORKS</w:t>
      </w:r>
      <w:bookmarkEnd w:id="21"/>
    </w:p>
    <w:p w:rsidR="009E6C0F" w:rsidRDefault="009E6C0F" w:rsidP="00AD6190">
      <w: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rsidR="009E6C0F" w:rsidRDefault="009E6C0F" w:rsidP="00AD6190">
      <w: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rsidR="009E6C0F" w:rsidRDefault="009E6C0F" w:rsidP="008A5CC0">
      <w:pPr>
        <w:pStyle w:val="Titolo3"/>
      </w:pPr>
      <w:bookmarkStart w:id="22" w:name="section8"/>
      <w:bookmarkStart w:id="23" w:name="_Toc273886460"/>
      <w:bookmarkEnd w:id="22"/>
      <w:r>
        <w:lastRenderedPageBreak/>
        <w:t>8. TRANSLATION</w:t>
      </w:r>
      <w:bookmarkEnd w:id="23"/>
    </w:p>
    <w:p w:rsidR="009E6C0F" w:rsidRDefault="009E6C0F" w:rsidP="00AD6190">
      <w: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rsidR="009E6C0F" w:rsidRDefault="009E6C0F" w:rsidP="00AD6190">
      <w:r>
        <w:t>If a section in the Document is Entitled "Acknowledgements", "Dedications", or "History", the requirement (section 4) to Preserve its Title (section 1) will typically require changing the actual title.</w:t>
      </w:r>
    </w:p>
    <w:p w:rsidR="009E6C0F" w:rsidRDefault="009E6C0F" w:rsidP="008A5CC0">
      <w:pPr>
        <w:pStyle w:val="Titolo3"/>
      </w:pPr>
      <w:bookmarkStart w:id="24" w:name="section9"/>
      <w:bookmarkStart w:id="25" w:name="_Toc273886461"/>
      <w:bookmarkEnd w:id="24"/>
      <w:r>
        <w:t>9. TERMINATION</w:t>
      </w:r>
      <w:bookmarkEnd w:id="25"/>
    </w:p>
    <w:p w:rsidR="009E6C0F" w:rsidRDefault="009E6C0F" w:rsidP="00AD6190">
      <w:r>
        <w:t>You may not copy, modify, sublicense, or distribute the Document except as expressly provided under this License. Any attempt otherwise to copy, modify, sublicense, or distribute it is void, and will automatically terminate your rights under this License.</w:t>
      </w:r>
    </w:p>
    <w:p w:rsidR="009E6C0F" w:rsidRDefault="009E6C0F" w:rsidP="00AD6190">
      <w: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9E6C0F" w:rsidRDefault="009E6C0F" w:rsidP="00AD6190">
      <w: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9E6C0F" w:rsidRDefault="009E6C0F" w:rsidP="00AD6190">
      <w: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rsidR="009E6C0F" w:rsidRDefault="009E6C0F" w:rsidP="008A5CC0">
      <w:pPr>
        <w:pStyle w:val="Titolo3"/>
      </w:pPr>
      <w:bookmarkStart w:id="26" w:name="section10"/>
      <w:bookmarkStart w:id="27" w:name="_Toc273886462"/>
      <w:bookmarkEnd w:id="26"/>
      <w:r>
        <w:t>10. FUTURE REVISIONS OF THIS LICENSE</w:t>
      </w:r>
      <w:bookmarkEnd w:id="27"/>
    </w:p>
    <w:p w:rsidR="009E6C0F" w:rsidRDefault="009E6C0F" w:rsidP="00AD6190">
      <w: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9" w:history="1">
        <w:r>
          <w:rPr>
            <w:rStyle w:val="CitazioneintensaCarattere"/>
          </w:rPr>
          <w:t>http://www.gnu.org/copyleft/</w:t>
        </w:r>
      </w:hyperlink>
      <w:r>
        <w:t>.</w:t>
      </w:r>
    </w:p>
    <w:p w:rsidR="009E6C0F" w:rsidRDefault="009E6C0F" w:rsidP="00AD6190">
      <w: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rsidR="009E6C0F" w:rsidRDefault="009E6C0F" w:rsidP="008A5CC0">
      <w:pPr>
        <w:pStyle w:val="Titolo3"/>
      </w:pPr>
      <w:bookmarkStart w:id="28" w:name="section11"/>
      <w:bookmarkStart w:id="29" w:name="_Toc273886463"/>
      <w:bookmarkEnd w:id="28"/>
      <w:r>
        <w:lastRenderedPageBreak/>
        <w:t>11. RELICENSING</w:t>
      </w:r>
      <w:bookmarkEnd w:id="29"/>
    </w:p>
    <w:p w:rsidR="009E6C0F" w:rsidRDefault="009E6C0F" w:rsidP="00AD6190">
      <w: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rsidR="009E6C0F" w:rsidRDefault="009E6C0F" w:rsidP="00AD6190">
      <w: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rsidR="009E6C0F" w:rsidRDefault="009E6C0F" w:rsidP="00AD6190">
      <w:r>
        <w:t>"Incorporate" means to publish or republish a Document, in whole or in part, as part of another Document.</w:t>
      </w:r>
    </w:p>
    <w:p w:rsidR="009E6C0F" w:rsidRDefault="009E6C0F" w:rsidP="00AD6190">
      <w: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rsidR="009E6C0F" w:rsidRDefault="009E6C0F" w:rsidP="00AD6190">
      <w:r>
        <w:t>The operator of an MMC Site may republish an MMC contained in the site under CC-BY-SA on the same site at any time before August 1, 2009, provided the MMC is eligible for relicensing.</w:t>
      </w:r>
    </w:p>
    <w:p w:rsidR="009E6C0F" w:rsidRDefault="009E6C0F"/>
    <w:p w:rsidR="00AB4137" w:rsidRDefault="00AB4137" w:rsidP="00AB4137">
      <w:pPr>
        <w:pStyle w:val="NormaleWeb"/>
      </w:pPr>
    </w:p>
    <w:p w:rsidR="00451F65" w:rsidRDefault="00AB4137" w:rsidP="00AB4137">
      <w:pPr>
        <w:rPr>
          <w:rFonts w:asciiTheme="majorHAnsi" w:eastAsiaTheme="majorEastAsia" w:hAnsiTheme="majorHAnsi" w:cstheme="majorBidi"/>
          <w:b/>
          <w:bCs/>
          <w:color w:val="4F81BD" w:themeColor="accent1"/>
          <w:sz w:val="26"/>
          <w:szCs w:val="26"/>
        </w:rPr>
      </w:pPr>
      <w:r>
        <w:t xml:space="preserve"> </w:t>
      </w:r>
      <w:r w:rsidR="00451F65">
        <w:br w:type="page"/>
      </w:r>
    </w:p>
    <w:p w:rsidR="004D6E94" w:rsidRDefault="004D6E94" w:rsidP="00381348">
      <w:pPr>
        <w:pStyle w:val="Titolo1"/>
      </w:pPr>
      <w:bookmarkStart w:id="30" w:name="_Toc273886464"/>
      <w:r>
        <w:lastRenderedPageBreak/>
        <w:t>C</w:t>
      </w:r>
      <w:r w:rsidR="000B1C8E">
        <w:t>he cosa è Spring</w:t>
      </w:r>
      <w:bookmarkEnd w:id="30"/>
    </w:p>
    <w:p w:rsidR="00033807" w:rsidRPr="00033807" w:rsidRDefault="00033807" w:rsidP="00033807"/>
    <w:p w:rsidR="003F2BBD" w:rsidRDefault="004D6E94" w:rsidP="003F2BBD">
      <w:pPr>
        <w:ind w:left="360"/>
      </w:pPr>
      <w:r>
        <w:t>Spring è</w:t>
      </w:r>
      <w:r w:rsidR="003F2BBD">
        <w:t xml:space="preserve"> un framework open source per lo sviluppo di applicazioni web su piattaforma Java. Questo framework e stato largamente riconos</w:t>
      </w:r>
      <w:r w:rsidR="00A12DF3">
        <w:t>ciuto all'interno della comunità</w:t>
      </w:r>
      <w:r w:rsidR="003F2BBD">
        <w:t xml:space="preserve"> Java, quale  valida alternativa al modello basto su Entreprise JavaB</w:t>
      </w:r>
      <w:r w:rsidR="00A12DF3">
        <w:t>eans (EJB). Rispetto a quest'ul</w:t>
      </w:r>
      <w:r w:rsidR="003F2BBD">
        <w:t>timo, il framework Spring lascia una maggiore libert</w:t>
      </w:r>
      <w:r w:rsidR="00A12DF3">
        <w:t>à</w:t>
      </w:r>
      <w:r w:rsidR="003F2BBD">
        <w:t xml:space="preserve"> al programmatore, fornendo allo stesso tempo un'ampia e ben documentata gamma di soluzioni adatte alle problematiche piu comuni.</w:t>
      </w:r>
    </w:p>
    <w:p w:rsidR="00EA44AE" w:rsidRDefault="003F2BBD" w:rsidP="003F2BBD">
      <w:pPr>
        <w:ind w:left="360"/>
      </w:pPr>
      <w:r>
        <w:t>Spring fo</w:t>
      </w:r>
      <w:r w:rsidR="00A12DF3">
        <w:t>rnisce una serie di funzionalità</w:t>
      </w:r>
      <w:r>
        <w:t xml:space="preserve">, organizzate in moduli, evidenziate </w:t>
      </w:r>
      <w:r w:rsidR="00A12DF3">
        <w:t>:</w:t>
      </w:r>
    </w:p>
    <w:p w:rsidR="003F2BBD" w:rsidRDefault="00A12DF3" w:rsidP="003F2BBD">
      <w:pPr>
        <w:ind w:left="360"/>
        <w:rPr>
          <w:u w:val="single"/>
        </w:rPr>
      </w:pPr>
      <w:r>
        <w:rPr>
          <w:noProof/>
          <w:lang w:eastAsia="it-IT"/>
        </w:rPr>
        <w:drawing>
          <wp:inline distT="0" distB="0" distL="0" distR="0">
            <wp:extent cx="5514975" cy="4257675"/>
            <wp:effectExtent l="1905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514975" cy="4257675"/>
                    </a:xfrm>
                    <a:prstGeom prst="rect">
                      <a:avLst/>
                    </a:prstGeom>
                    <a:noFill/>
                    <a:ln w="9525">
                      <a:noFill/>
                      <a:miter lim="800000"/>
                      <a:headEnd/>
                      <a:tailEnd/>
                    </a:ln>
                  </pic:spPr>
                </pic:pic>
              </a:graphicData>
            </a:graphic>
          </wp:inline>
        </w:drawing>
      </w:r>
    </w:p>
    <w:p w:rsidR="003F2BBD" w:rsidRDefault="003F2BBD" w:rsidP="003F2BBD">
      <w:pPr>
        <w:ind w:left="360"/>
        <w:rPr>
          <w:u w:val="single"/>
        </w:rPr>
      </w:pPr>
    </w:p>
    <w:p w:rsidR="003F2BBD" w:rsidRDefault="00170830" w:rsidP="003F2BBD">
      <w:pPr>
        <w:ind w:left="360"/>
      </w:pPr>
      <w:r>
        <w:t>Il Core package è</w:t>
      </w:r>
      <w:r w:rsidR="003F2BBD" w:rsidRPr="003F2BBD">
        <w:t xml:space="preserve"> </w:t>
      </w:r>
      <w:r>
        <w:t xml:space="preserve">la parte fondamentale del </w:t>
      </w:r>
      <w:r w:rsidR="003F2BBD" w:rsidRPr="003F2BBD">
        <w:t xml:space="preserve">framework e </w:t>
      </w:r>
      <w:r>
        <w:t xml:space="preserve">fornisce le funzionalità </w:t>
      </w:r>
      <w:r w:rsidR="003F2BBD" w:rsidRPr="003F2BBD">
        <w:t xml:space="preserve">di Inversion Of Control (IoC) e Dependency Injection. In questo modulo, il concetto base </w:t>
      </w:r>
      <w:r w:rsidR="00A12DF3">
        <w:t>è</w:t>
      </w:r>
      <w:r w:rsidR="003F2BBD" w:rsidRPr="003F2BBD">
        <w:t xml:space="preserve"> rappresentato dal BeanFactory che fornisce una so sofisticata implementazione del pattern factory</w:t>
      </w:r>
      <w:r w:rsidR="003F2BBD">
        <w:t>.</w:t>
      </w:r>
    </w:p>
    <w:p w:rsidR="00143C9D" w:rsidRDefault="00143C9D" w:rsidP="00143C9D">
      <w:pPr>
        <w:ind w:left="360"/>
      </w:pPr>
      <w:r>
        <w:t>Il layer Data Access / Integration è composto di cinque moduli, JDBC, ORM, OXM, JMS e Transactions.</w:t>
      </w:r>
    </w:p>
    <w:p w:rsidR="00143C9D" w:rsidRDefault="00143C9D" w:rsidP="00143C9D">
      <w:pPr>
        <w:ind w:left="360"/>
      </w:pPr>
      <w:r>
        <w:t>Il modulo JDBC fornisce un JDBC-abstraction layer rimuovendo il bisogno di codificare e parsificare gli errori di codice legati allo specifico database utilizzato. Questo package fornisce anche la possibilita di dichiarare facilmente un gestore delle transazioni non solo per le classe che implementano una specifica interfaccia ma anche per tutti i nostri plain old java object (POJO).</w:t>
      </w:r>
    </w:p>
    <w:p w:rsidR="00143C9D" w:rsidRDefault="00143C9D" w:rsidP="00143C9D">
      <w:pPr>
        <w:ind w:left="360"/>
      </w:pPr>
      <w:r>
        <w:lastRenderedPageBreak/>
        <w:t xml:space="preserve">L'ORM module fornisce un livello di integrazione con le piu note API di object-relational mapping, JPA, JDO, Hibernate e iBatis. Usando questo modulo possiamo comunque sfruttare tutte le funzionalita di Spring come quella legata alla gestione delle transazioni menzionata precedentemente. </w:t>
      </w:r>
    </w:p>
    <w:p w:rsidR="00143C9D" w:rsidRDefault="00143C9D" w:rsidP="00143C9D">
      <w:pPr>
        <w:ind w:left="360"/>
      </w:pPr>
      <w:r>
        <w:t>Il modulo OXM fornisce un livello di astrazione al mapping Oggetto / XML, integrandolo con le implementazioni JAXB, Castor, XMLBeans, JiBX e XStream.</w:t>
      </w:r>
    </w:p>
    <w:p w:rsidR="00107A37" w:rsidRDefault="00107A37" w:rsidP="00143C9D">
      <w:pPr>
        <w:ind w:left="360"/>
      </w:pPr>
      <w:r>
        <w:t>Il modulo JMS fornisce invece tutte le funzionalità per la produzione ed il consumo dei messaggi.</w:t>
      </w:r>
    </w:p>
    <w:p w:rsidR="00107A37" w:rsidRDefault="00107A37" w:rsidP="00107A37">
      <w:pPr>
        <w:ind w:left="360"/>
      </w:pPr>
      <w:r>
        <w:t>Il modulo transaction invece fornisce il supporto alla gestione sia programmatica che dichiarativa delle transazioni alle classi che implementano delle speciali interfaccia e per tutte i POJO applicativi che vengono creati.</w:t>
      </w:r>
    </w:p>
    <w:p w:rsidR="003F2BBD" w:rsidRDefault="003F2BBD" w:rsidP="00107A37">
      <w:pPr>
        <w:ind w:left="360"/>
      </w:pPr>
      <w:r>
        <w:t>L'AOP package fornisce API per AOP permettendo allo sviluppatore di definire per esempio method-interceptor.</w:t>
      </w:r>
    </w:p>
    <w:p w:rsidR="003F2BBD" w:rsidRDefault="003F2BBD" w:rsidP="003F2BBD">
      <w:pPr>
        <w:ind w:left="360"/>
      </w:pPr>
      <w:r>
        <w:t>Il Web package fornisce funzionalita orientate al web fornendo un'implementazione del</w:t>
      </w:r>
      <w:r w:rsidR="004D6E94">
        <w:t xml:space="preserve"> </w:t>
      </w:r>
      <w:r>
        <w:t>patter</w:t>
      </w:r>
      <w:r w:rsidR="004D6E94">
        <w:t>n</w:t>
      </w:r>
      <w:r>
        <w:t xml:space="preserve"> Model-View-Controller (MVC), utile per lo sviluppo di applicazioni web.</w:t>
      </w:r>
    </w:p>
    <w:p w:rsidR="004D6E94" w:rsidRDefault="004D6E94" w:rsidP="003F2BBD">
      <w:pPr>
        <w:ind w:left="360"/>
      </w:pPr>
    </w:p>
    <w:p w:rsidR="004D6E94" w:rsidRPr="000B1C8E" w:rsidRDefault="004D6E94" w:rsidP="00451F65">
      <w:pPr>
        <w:pStyle w:val="Titolo2"/>
        <w:rPr>
          <w:u w:val="single"/>
        </w:rPr>
      </w:pPr>
      <w:bookmarkStart w:id="31" w:name="_Toc273886465"/>
      <w:r>
        <w:t>I</w:t>
      </w:r>
      <w:r w:rsidR="000B1C8E">
        <w:t>l container di spring</w:t>
      </w:r>
      <w:bookmarkEnd w:id="31"/>
    </w:p>
    <w:p w:rsidR="00033807" w:rsidRPr="00033807" w:rsidRDefault="00033807" w:rsidP="00033807"/>
    <w:p w:rsidR="00033807" w:rsidRDefault="004D6E94" w:rsidP="00033807">
      <w:pPr>
        <w:ind w:left="360"/>
      </w:pPr>
      <w:r w:rsidRPr="004D6E94">
        <w:t>Il package org.springframework.beans e org.springframework.context sono alla base del con</w:t>
      </w:r>
      <w:r>
        <w:t>tenitore piu importante di Spring, chiamato IoC. Il codice di questi due package for</w:t>
      </w:r>
      <w:r w:rsidR="00A12DF3">
        <w:t>nisce le basi della funzionalità</w:t>
      </w:r>
      <w:r>
        <w:t xml:space="preserve"> chiamata Inversion of Control. Questa funzionalit</w:t>
      </w:r>
      <w:r w:rsidR="00A12DF3">
        <w:t>à</w:t>
      </w:r>
      <w:r>
        <w:t xml:space="preserve"> permett</w:t>
      </w:r>
      <w:r w:rsidR="00A12DF3">
        <w:t>e ad un oggetto di diventare un p</w:t>
      </w:r>
      <w:r>
        <w:t>artecipante passivo nel sistema, rinunciando al controllo di molte parti del sistema.</w:t>
      </w:r>
      <w:r w:rsidR="00A12DF3">
        <w:t xml:space="preserve"> </w:t>
      </w:r>
      <w:r>
        <w:t>L'interfaccia BeanFactory fornisce un meccanismo avanzato di configurazione capace di gestire oggetti di varia natura mentre l'interfaccia ApplicationContext lavora sopra l'interfaccia BeanFactory aggiungendo funzionalita evolute.</w:t>
      </w:r>
      <w:r w:rsidR="00A12DF3">
        <w:t xml:space="preserve"> </w:t>
      </w:r>
      <w:r>
        <w:t>In Spring</w:t>
      </w:r>
      <w:r w:rsidR="00A12DF3">
        <w:t>,</w:t>
      </w:r>
      <w:r>
        <w:t xml:space="preserve"> gli oggetti che formano il cuore della nostra applicazione, gestiti dal contenitore</w:t>
      </w:r>
      <w:r w:rsidR="00A12DF3">
        <w:t xml:space="preserve"> </w:t>
      </w:r>
      <w:r>
        <w:t>chiamato IoC, sono chiamati beans. Un bean e quindi un oggetto che e creato e gestito dal</w:t>
      </w:r>
      <w:r w:rsidR="00A12DF3">
        <w:t xml:space="preserve"> </w:t>
      </w:r>
      <w:r>
        <w:t>contenitore IoC. Questo bean e tutte le sue dipendenze son</w:t>
      </w:r>
      <w:r w:rsidR="00A12DF3">
        <w:t>o settate in un file di configu</w:t>
      </w:r>
      <w:r>
        <w:t>razione xml che viene poi usato dal contenitore.</w:t>
      </w:r>
      <w:r w:rsidR="00A12DF3">
        <w:t xml:space="preserve"> </w:t>
      </w:r>
      <w:r>
        <w:t>Il package org.springframework.beans.factory.BeanFactory e l'attuale rappresentazione del</w:t>
      </w:r>
      <w:r w:rsidR="00A12DF3">
        <w:t xml:space="preserve"> </w:t>
      </w:r>
      <w:r>
        <w:t>contenitore IoC ed è quindi il responsabile della gestione dei bean.</w:t>
      </w:r>
      <w:r w:rsidR="00A12DF3">
        <w:t xml:space="preserve"> </w:t>
      </w:r>
      <w:r w:rsidR="00D4449B">
        <w:t>Il BeanFactory è</w:t>
      </w:r>
      <w:r>
        <w:t xml:space="preserve"> quindi in grado di istanziare e con</w:t>
      </w:r>
      <w:r w:rsidR="00D4449B">
        <w:t>fi</w:t>
      </w:r>
      <w:r>
        <w:t>gurare</w:t>
      </w:r>
      <w:r w:rsidR="00A12DF3">
        <w:t xml:space="preserve"> gli oggetti della nostra appli</w:t>
      </w:r>
      <w:r>
        <w:t>cazione e di assemblare le dipendenze tra gli oggetti.</w:t>
      </w:r>
      <w:r w:rsidR="00A12DF3">
        <w:t xml:space="preserve"> </w:t>
      </w:r>
      <w:r>
        <w:t>Esistono varie implementazioni del BeanFactory ma la pi</w:t>
      </w:r>
      <w:r w:rsidR="00A12DF3">
        <w:t>ù</w:t>
      </w:r>
      <w:r>
        <w:t xml:space="preserve"> comune </w:t>
      </w:r>
      <w:r w:rsidR="00A12DF3">
        <w:t>è</w:t>
      </w:r>
      <w:r>
        <w:t xml:space="preserve"> rappresentata dalla</w:t>
      </w:r>
      <w:r w:rsidR="00A12DF3">
        <w:t xml:space="preserve"> </w:t>
      </w:r>
      <w:r>
        <w:t xml:space="preserve">classe </w:t>
      </w:r>
      <w:r w:rsidR="00A12DF3">
        <w:t>X</w:t>
      </w:r>
      <w:r>
        <w:t>mlBeanFactory. Questa implementazione permette di dichiarare gli oggetti checompongono la nostra applicazione e le dipendenze esistenti tra loro in un le di con</w:t>
      </w:r>
      <w:r w:rsidR="00A12DF3">
        <w:t>figu</w:t>
      </w:r>
      <w:r>
        <w:t>razione XML, noto alla classe.Per de</w:t>
      </w:r>
      <w:r w:rsidR="00D4449B">
        <w:t>fi</w:t>
      </w:r>
      <w:r>
        <w:t>nire i bean usiamo un insieme di elementi &lt;bean&gt; d</w:t>
      </w:r>
      <w:r w:rsidR="00A12DF3">
        <w:t>ichiarati all'interno di un ele</w:t>
      </w:r>
      <w:r>
        <w:t xml:space="preserve">mento &lt;beans&gt;. Sono esempi di bean i: </w:t>
      </w:r>
    </w:p>
    <w:p w:rsidR="00A12DF3" w:rsidRDefault="00033807" w:rsidP="00033807">
      <w:pPr>
        <w:ind w:left="360" w:firstLine="348"/>
      </w:pPr>
      <w:r>
        <w:t xml:space="preserve">- </w:t>
      </w:r>
      <w:r w:rsidR="00A12DF3">
        <w:t xml:space="preserve"> </w:t>
      </w:r>
      <w:r w:rsidR="004D6E94">
        <w:t>service layer objects</w:t>
      </w:r>
      <w:r w:rsidR="00A12DF3">
        <w:t>;</w:t>
      </w:r>
    </w:p>
    <w:p w:rsidR="00A12DF3" w:rsidRDefault="00A12DF3" w:rsidP="00A12DF3">
      <w:pPr>
        <w:ind w:left="360" w:firstLine="348"/>
      </w:pPr>
      <w:r>
        <w:t xml:space="preserve">- </w:t>
      </w:r>
      <w:r w:rsidR="004D6E94">
        <w:t xml:space="preserve"> i data access object (DAOs)</w:t>
      </w:r>
      <w:r>
        <w:t>;</w:t>
      </w:r>
    </w:p>
    <w:p w:rsidR="00A12DF3" w:rsidRDefault="00A12DF3" w:rsidP="00A12DF3">
      <w:pPr>
        <w:ind w:left="360" w:firstLine="348"/>
      </w:pPr>
      <w:r>
        <w:t xml:space="preserve">- </w:t>
      </w:r>
      <w:r w:rsidR="004D6E94">
        <w:t>i presentation object</w:t>
      </w:r>
      <w:r>
        <w:t>;</w:t>
      </w:r>
    </w:p>
    <w:p w:rsidR="004D6E94" w:rsidRDefault="00A12DF3" w:rsidP="00A12DF3">
      <w:pPr>
        <w:ind w:left="360" w:firstLine="348"/>
      </w:pPr>
      <w:r>
        <w:lastRenderedPageBreak/>
        <w:t xml:space="preserve">- </w:t>
      </w:r>
      <w:r w:rsidR="004D6E94">
        <w:t>oggetti dell'infrastruttura come l'Hibernate SessionFactory.</w:t>
      </w:r>
    </w:p>
    <w:p w:rsidR="004D6E94" w:rsidRDefault="004D6E94" w:rsidP="004D6E94">
      <w:pPr>
        <w:ind w:left="360"/>
      </w:pPr>
      <w:r>
        <w:t xml:space="preserve">Vediamo sotto un esempio di struttura di un </w:t>
      </w:r>
      <w:r w:rsidR="00033807">
        <w:t>fi</w:t>
      </w:r>
      <w:r>
        <w:t>le di con</w:t>
      </w:r>
      <w:r w:rsidR="00033807">
        <w:t>fi</w:t>
      </w:r>
      <w:r>
        <w:t>gurazione di tipo Xml:</w:t>
      </w:r>
      <w:r w:rsidR="00D4449B">
        <w:t xml:space="preserve"> </w:t>
      </w:r>
    </w:p>
    <w:tbl>
      <w:tblPr>
        <w:tblStyle w:val="Grigliatabella"/>
        <w:tblW w:w="0" w:type="auto"/>
        <w:tblInd w:w="360" w:type="dxa"/>
        <w:tblLook w:val="04A0"/>
      </w:tblPr>
      <w:tblGrid>
        <w:gridCol w:w="9494"/>
      </w:tblGrid>
      <w:tr w:rsidR="006F2EAA" w:rsidTr="006F2EAA">
        <w:tc>
          <w:tcPr>
            <w:tcW w:w="9778" w:type="dxa"/>
          </w:tcPr>
          <w:p w:rsidR="00461147" w:rsidRDefault="00461147" w:rsidP="00461147">
            <w:pPr>
              <w:ind w:left="360"/>
            </w:pPr>
          </w:p>
          <w:p w:rsidR="00461147" w:rsidRDefault="00461147" w:rsidP="00461147">
            <w:pPr>
              <w:ind w:left="360"/>
            </w:pPr>
            <w:r>
              <w:t>&lt;? xml version ="1.0" encoding =" UTF -8"? &gt;</w:t>
            </w:r>
          </w:p>
          <w:p w:rsidR="00461147" w:rsidRDefault="00461147" w:rsidP="00461147">
            <w:pPr>
              <w:ind w:left="360"/>
            </w:pPr>
            <w:r>
              <w:t>&lt;beans xmlns =" http ://www.springframework . org/schema /beans " xmlns : xsi =" http :// www .w3. org /2001/ XMLSchema - instance " xsi : shemaLocation =" http://www.springframework.org/ schema /beans" &gt;</w:t>
            </w:r>
          </w:p>
          <w:p w:rsidR="00461147" w:rsidRDefault="00461147" w:rsidP="00461147">
            <w:pPr>
              <w:ind w:left="360"/>
            </w:pPr>
            <w:r>
              <w:t>&lt;bean id ="..." class ="..." &gt;</w:t>
            </w:r>
          </w:p>
          <w:p w:rsidR="00461147" w:rsidRDefault="00461147" w:rsidP="00461147">
            <w:pPr>
              <w:ind w:left="360"/>
            </w:pPr>
            <w:r>
              <w:t>&lt;!-- inserire qui le configurazioni del bean --&gt;</w:t>
            </w:r>
          </w:p>
          <w:p w:rsidR="00461147" w:rsidRDefault="00461147" w:rsidP="00461147">
            <w:pPr>
              <w:ind w:left="360"/>
            </w:pPr>
            <w:r>
              <w:t>&lt;/bean &gt;</w:t>
            </w:r>
          </w:p>
          <w:p w:rsidR="00461147" w:rsidRDefault="00461147" w:rsidP="00461147">
            <w:pPr>
              <w:ind w:left="360"/>
            </w:pPr>
            <w:r>
              <w:t>&lt;bean id ="..." class ="..." &gt;</w:t>
            </w:r>
          </w:p>
          <w:p w:rsidR="00461147" w:rsidRDefault="00461147" w:rsidP="00461147">
            <w:pPr>
              <w:ind w:left="360"/>
            </w:pPr>
            <w:r>
              <w:t>&lt;!-- inserire qui le configurazioni del bean --&gt;</w:t>
            </w:r>
          </w:p>
          <w:p w:rsidR="00461147" w:rsidRDefault="00461147" w:rsidP="00461147">
            <w:pPr>
              <w:ind w:left="360"/>
            </w:pPr>
            <w:r>
              <w:t>&lt;/bean &gt;</w:t>
            </w:r>
          </w:p>
          <w:p w:rsidR="00461147" w:rsidRDefault="00461147" w:rsidP="00461147">
            <w:pPr>
              <w:ind w:left="360"/>
            </w:pPr>
            <w:r>
              <w:t>&lt;!-- inserire qui altre definizioni di bean --&gt;</w:t>
            </w:r>
          </w:p>
          <w:p w:rsidR="00461147" w:rsidRDefault="00461147" w:rsidP="00461147">
            <w:pPr>
              <w:ind w:left="360"/>
            </w:pPr>
            <w:r>
              <w:t>&lt;/beans &gt;</w:t>
            </w:r>
          </w:p>
          <w:p w:rsidR="006F2EAA" w:rsidRDefault="006F2EAA" w:rsidP="004D6E94"/>
        </w:tc>
      </w:tr>
    </w:tbl>
    <w:p w:rsidR="00461147" w:rsidRDefault="00461147" w:rsidP="00033807">
      <w:pPr>
        <w:ind w:left="360"/>
      </w:pPr>
    </w:p>
    <w:p w:rsidR="00033807" w:rsidRDefault="00033807" w:rsidP="00033807">
      <w:pPr>
        <w:ind w:left="360"/>
      </w:pPr>
      <w:r>
        <w:t>Ogni definizione di bean può contenere i seguenti dettagli:</w:t>
      </w:r>
    </w:p>
    <w:p w:rsidR="00033807" w:rsidRDefault="00033807" w:rsidP="00033807">
      <w:pPr>
        <w:ind w:left="360"/>
      </w:pPr>
      <w:r>
        <w:t>1. Class: nome della classe che implementa il bean.</w:t>
      </w:r>
    </w:p>
    <w:p w:rsidR="00033807" w:rsidRDefault="00033807" w:rsidP="00033807">
      <w:pPr>
        <w:ind w:left="360"/>
      </w:pPr>
      <w:r>
        <w:t>2. Id e nome.</w:t>
      </w:r>
    </w:p>
    <w:p w:rsidR="00033807" w:rsidRDefault="00033807" w:rsidP="00033807">
      <w:pPr>
        <w:ind w:left="360"/>
      </w:pPr>
      <w:r>
        <w:t>3. Argomenti del costruttore.</w:t>
      </w:r>
    </w:p>
    <w:p w:rsidR="00033807" w:rsidRDefault="00033807" w:rsidP="00033807">
      <w:pPr>
        <w:ind w:left="360"/>
      </w:pPr>
      <w:r>
        <w:t>4. Property.</w:t>
      </w:r>
    </w:p>
    <w:p w:rsidR="00170830" w:rsidRDefault="00033807" w:rsidP="00033807">
      <w:pPr>
        <w:ind w:left="360"/>
      </w:pPr>
      <w:r>
        <w:t>IL BeanFactory deve poi essere istanziato nel seguente modo:</w:t>
      </w:r>
    </w:p>
    <w:p w:rsidR="00033807" w:rsidRDefault="00033807" w:rsidP="00033807">
      <w:pPr>
        <w:ind w:left="360"/>
      </w:pPr>
      <w:r>
        <w:t>Resource res = new FileSystemResource("beans.xml");</w:t>
      </w:r>
    </w:p>
    <w:p w:rsidR="00170830" w:rsidRDefault="00033807" w:rsidP="00033807">
      <w:pPr>
        <w:ind w:left="360"/>
      </w:pPr>
      <w:r>
        <w:t>XmlBeanFactory factory = new XmlBeanFactory(res)</w:t>
      </w:r>
    </w:p>
    <w:p w:rsidR="00170830" w:rsidRDefault="00033807" w:rsidP="00033807">
      <w:pPr>
        <w:ind w:left="360"/>
      </w:pPr>
      <w:r>
        <w:t>Ogni bean può avere uno o più identificatori che devono essere univoci all'interno del contenitore, se ne ha più di uno, quelli superflui devono essere considerati alias.</w:t>
      </w:r>
    </w:p>
    <w:p w:rsidR="00170830" w:rsidRDefault="00033807" w:rsidP="004D6E94">
      <w:pPr>
        <w:ind w:left="360"/>
      </w:pPr>
      <w:r w:rsidRPr="00033807">
        <w:t>Per istanziare una classe esistono due meccanismi:</w:t>
      </w:r>
    </w:p>
    <w:p w:rsidR="00033807" w:rsidRDefault="00033807" w:rsidP="00033807">
      <w:pPr>
        <w:numPr>
          <w:ilvl w:val="0"/>
          <w:numId w:val="1"/>
        </w:numPr>
      </w:pPr>
      <w:r>
        <w:t xml:space="preserve"> Creare un bean utilizzando un costruttore, spesso è necessario anche creare un costruttore vuoto.</w:t>
      </w:r>
    </w:p>
    <w:p w:rsidR="00033807" w:rsidRDefault="00033807" w:rsidP="00033807">
      <w:pPr>
        <w:numPr>
          <w:ilvl w:val="0"/>
          <w:numId w:val="1"/>
        </w:numPr>
      </w:pPr>
      <w:r w:rsidRPr="00033807">
        <w:t>Istanziare il bean usando un metodo statico di tipo factory.</w:t>
      </w:r>
    </w:p>
    <w:p w:rsidR="00033807" w:rsidRDefault="00033807" w:rsidP="00033807">
      <w:pPr>
        <w:ind w:left="360"/>
      </w:pPr>
      <w:r>
        <w:t>I Bean possono essere sviluppati in uno dei due seguenti modi: singleton o non-singleton.</w:t>
      </w:r>
    </w:p>
    <w:p w:rsidR="00033807" w:rsidRDefault="00033807" w:rsidP="00033807">
      <w:pPr>
        <w:ind w:left="360"/>
      </w:pPr>
      <w:r>
        <w:t>Quando un bean è di tipo singleton, saràgestita solo un'istanza condivisa del bean e tutte le richieste di quel bean arriveranno a un'unica istanza, se invece il bean è di tipo non-singleton verrà creata una nuova istanza di quel bean a ogni richiesta. I bean sono sviluppati in modo singleton di default a meno che non sia stato specificato altrimenti.</w:t>
      </w:r>
    </w:p>
    <w:p w:rsidR="00033807" w:rsidRDefault="00033807" w:rsidP="00033807">
      <w:pPr>
        <w:ind w:left="360"/>
      </w:pPr>
      <w:r>
        <w:lastRenderedPageBreak/>
        <w:t>Mentre il package beans fornisce le funzionalità base per gestire e manipolare i bean il package context fornisce l'interfaccia ApplicationContext che deriva dall'interfaccia Bean-Factory.</w:t>
      </w:r>
    </w:p>
    <w:p w:rsidR="00033807" w:rsidRDefault="00033807" w:rsidP="00033807">
      <w:pPr>
        <w:ind w:left="360"/>
      </w:pPr>
      <w:r w:rsidRPr="00033807">
        <w:t>L'ApplicationContext aggiunge nuove funzionalita come:</w:t>
      </w:r>
    </w:p>
    <w:p w:rsidR="00033807" w:rsidRDefault="00033807" w:rsidP="00033807">
      <w:pPr>
        <w:numPr>
          <w:ilvl w:val="0"/>
          <w:numId w:val="1"/>
        </w:numPr>
      </w:pPr>
      <w:r w:rsidRPr="00033807">
        <w:t>MessageSource: fornisce accesso ai messaggi in stile i18n.</w:t>
      </w:r>
    </w:p>
    <w:p w:rsidR="00033807" w:rsidRDefault="00033807" w:rsidP="00033807">
      <w:pPr>
        <w:numPr>
          <w:ilvl w:val="0"/>
          <w:numId w:val="1"/>
        </w:numPr>
      </w:pPr>
      <w:r w:rsidRPr="00033807">
        <w:t xml:space="preserve">Accesso alle risorse come URL e </w:t>
      </w:r>
      <w:r>
        <w:t>fi</w:t>
      </w:r>
      <w:r w:rsidRPr="00033807">
        <w:t>le.</w:t>
      </w:r>
    </w:p>
    <w:p w:rsidR="00033807" w:rsidRDefault="00033807" w:rsidP="00033807">
      <w:pPr>
        <w:numPr>
          <w:ilvl w:val="0"/>
          <w:numId w:val="1"/>
        </w:numPr>
      </w:pPr>
      <w:r>
        <w:t>Propagazione degli eventi all'interno dei bean che implementano l'interfaccia ApplicationListener.</w:t>
      </w:r>
    </w:p>
    <w:p w:rsidR="00033807" w:rsidRDefault="00033807" w:rsidP="00033807">
      <w:pPr>
        <w:numPr>
          <w:ilvl w:val="0"/>
          <w:numId w:val="1"/>
        </w:numPr>
      </w:pPr>
      <w:r w:rsidRPr="00033807">
        <w:t>Caricamento di contesti multipli e gerarchicamente separati, in modo da collegare</w:t>
      </w:r>
      <w:r>
        <w:t xml:space="preserve"> </w:t>
      </w:r>
      <w:r w:rsidRPr="00033807">
        <w:t>un context a ogni layer della nostra architettura.</w:t>
      </w:r>
    </w:p>
    <w:p w:rsidR="00033807" w:rsidRDefault="00033807" w:rsidP="00033807"/>
    <w:p w:rsidR="00033807" w:rsidRPr="00381348" w:rsidRDefault="00033807" w:rsidP="00381348">
      <w:pPr>
        <w:pStyle w:val="Titolo2"/>
        <w:rPr>
          <w:b w:val="0"/>
          <w:bCs w:val="0"/>
        </w:rPr>
      </w:pPr>
      <w:bookmarkStart w:id="32" w:name="_Toc273886466"/>
      <w:r w:rsidRPr="00381348">
        <w:rPr>
          <w:b w:val="0"/>
          <w:bCs w:val="0"/>
        </w:rPr>
        <w:t>MessageSource</w:t>
      </w:r>
      <w:bookmarkEnd w:id="32"/>
    </w:p>
    <w:p w:rsidR="00451F65" w:rsidRDefault="00451F65" w:rsidP="00451F65">
      <w:r>
        <w:t>L'ApplicationContext estende l'interfaccia MessageSource che le permette di risolvere un'insieme di messaggi.</w:t>
      </w:r>
    </w:p>
    <w:p w:rsidR="00451F65" w:rsidRDefault="00451F65" w:rsidP="00451F65">
      <w:r>
        <w:t xml:space="preserve">Uno dei metodi piu importanti </w:t>
      </w:r>
      <w:r w:rsidR="0060309C">
        <w:t>è</w:t>
      </w:r>
      <w:r>
        <w:t xml:space="preserve"> sicuramente:</w:t>
      </w:r>
    </w:p>
    <w:p w:rsidR="00451F65" w:rsidRDefault="00451F65" w:rsidP="00451F65">
      <w:r w:rsidRPr="00451F65">
        <w:t xml:space="preserve"> S</w:t>
      </w:r>
      <w:r>
        <w:t>t</w:t>
      </w:r>
      <w:r w:rsidRPr="00451F65">
        <w:t>ring getMessage(String code, Object[] args, String default, Locale loc);</w:t>
      </w:r>
    </w:p>
    <w:p w:rsidR="00451F65" w:rsidRDefault="00451F65" w:rsidP="00451F65">
      <w:r>
        <w:t xml:space="preserve">Questo metodo permette di ottenere un messaggio dal MessageSource. Se non vengono trovati messaggi per lo specico locale, viene usato il message di default. </w:t>
      </w:r>
    </w:p>
    <w:p w:rsidR="00451F65" w:rsidRDefault="00451F65" w:rsidP="00451F65">
      <w:r>
        <w:t>Spring ha inoltre due diverse implementazioni del MessageSource :</w:t>
      </w:r>
    </w:p>
    <w:p w:rsidR="00451F65" w:rsidRDefault="00451F65" w:rsidP="00451F65">
      <w:pPr>
        <w:numPr>
          <w:ilvl w:val="0"/>
          <w:numId w:val="1"/>
        </w:numPr>
      </w:pPr>
      <w:r w:rsidRPr="00451F65">
        <w:t>ResourceBundleMessageSource</w:t>
      </w:r>
    </w:p>
    <w:p w:rsidR="00451F65" w:rsidRDefault="00451F65" w:rsidP="00451F65">
      <w:pPr>
        <w:numPr>
          <w:ilvl w:val="0"/>
          <w:numId w:val="1"/>
        </w:numPr>
      </w:pPr>
      <w:r w:rsidRPr="00451F65">
        <w:t>StaticMessageSource</w:t>
      </w:r>
    </w:p>
    <w:p w:rsidR="00451F65" w:rsidRDefault="00451F65" w:rsidP="00451F65">
      <w:r>
        <w:t xml:space="preserve">Quando viene caricato l'ApplicationContext, viene ricercato il bean che definisce il MessageSource, tale bean deve avere </w:t>
      </w:r>
      <w:r w:rsidR="008B2956">
        <w:t xml:space="preserve">con </w:t>
      </w:r>
      <w:r>
        <w:t>identificatore messageSource e utilizzare la classe ResourceBundleMessagesource. Se viene trovato il bean la chiamata al metodo getMessa</w:t>
      </w:r>
      <w:r w:rsidR="00801801">
        <w:t>g</w:t>
      </w:r>
      <w:r>
        <w:t>e(...) sarà delegata al MessageSource che è stato trovato.</w:t>
      </w:r>
    </w:p>
    <w:p w:rsidR="00451F65" w:rsidRDefault="00451F65" w:rsidP="00451F65">
      <w:r>
        <w:t>In caso non venga trovato il bean, si procede a cercare nella gerarchia dei context. Nel caso in cui non venga trovato, viene istanziato un oggetto di tipo StaticMessageSource che accetta le chiamate al metodo getMessage(...).</w:t>
      </w:r>
    </w:p>
    <w:p w:rsidR="00451F65" w:rsidRDefault="00451F65" w:rsidP="00451F65"/>
    <w:p w:rsidR="00451F65" w:rsidRDefault="00451F65" w:rsidP="00451F65">
      <w:r>
        <w:t>La gestione degli eventi nell'ApplicationContext avviene attraverso la classe ApplicationEvent e l'interfaccia ApplicationListener.</w:t>
      </w:r>
    </w:p>
    <w:p w:rsidR="00451F65" w:rsidRDefault="00451F65" w:rsidP="00451F65">
      <w:r>
        <w:t>Ogni volta che verrà notificato un evento ApplicationEvent verrà richiamato il bean che implementa l'interfaccia ApplicationListener.</w:t>
      </w:r>
    </w:p>
    <w:p w:rsidR="00451F65" w:rsidRDefault="00451F65" w:rsidP="00451F65">
      <w:r>
        <w:t>Spring fornisce tre eventi di tipo standard:</w:t>
      </w:r>
    </w:p>
    <w:p w:rsidR="00451F65" w:rsidRDefault="00451F65" w:rsidP="00451F65">
      <w:pPr>
        <w:numPr>
          <w:ilvl w:val="0"/>
          <w:numId w:val="1"/>
        </w:numPr>
      </w:pPr>
      <w:r>
        <w:lastRenderedPageBreak/>
        <w:t>ContextRefreshedEvent Noticato quando l'ApplicationContext è stato inizializzato, ossia tutti i bean sono stati istanziati e quelli di tipo singleton sono stati preistanziati.</w:t>
      </w:r>
    </w:p>
    <w:p w:rsidR="00451F65" w:rsidRDefault="00451F65" w:rsidP="00451F65">
      <w:pPr>
        <w:numPr>
          <w:ilvl w:val="0"/>
          <w:numId w:val="1"/>
        </w:numPr>
      </w:pPr>
      <w:r>
        <w:t>ContextClosedEvent Notificato quando l'ApplicationContext e stato chiuso ossia tuttii bean di tipo singleton sono stati distrutti.</w:t>
      </w:r>
    </w:p>
    <w:p w:rsidR="00451F65" w:rsidRDefault="00451F65" w:rsidP="00451F65">
      <w:pPr>
        <w:numPr>
          <w:ilvl w:val="0"/>
          <w:numId w:val="1"/>
        </w:numPr>
      </w:pPr>
      <w:r>
        <w:t>RequestHandledEvent Evento notificato a tutti i bean; serve a comunicare che una HTTP request e stata servita.</w:t>
      </w:r>
    </w:p>
    <w:p w:rsidR="00381348" w:rsidRDefault="00451F65" w:rsidP="00520029">
      <w:r>
        <w:t>Oltre agli eventi di tipo standard è possibile implementare nuovi eventi che verranno aggiunti grazie alla chiamata del metodo publishEvent(...).</w:t>
      </w:r>
    </w:p>
    <w:p w:rsidR="00520029" w:rsidRDefault="00520029" w:rsidP="00520029"/>
    <w:p w:rsidR="00451F65" w:rsidRDefault="00451F65" w:rsidP="00451F65">
      <w:pPr>
        <w:pStyle w:val="Titolo2"/>
      </w:pPr>
      <w:bookmarkStart w:id="33" w:name="_Toc273886467"/>
      <w:r w:rsidRPr="00451F65">
        <w:t>Spring MVC</w:t>
      </w:r>
      <w:bookmarkEnd w:id="33"/>
    </w:p>
    <w:p w:rsidR="00451F65" w:rsidRDefault="00451F65" w:rsidP="00451F65"/>
    <w:p w:rsidR="00451F65" w:rsidRDefault="00451F65" w:rsidP="00451F65">
      <w:r>
        <w:t>Il modulo MVC di Spring, come altri framework web, e di tipo request-driven1; cuore del framework e rappresentato da una servlet che riceve le richieste e le inoltre ai controller sulla base di precise regole, come rappresentato in Figura 6.1.</w:t>
      </w:r>
    </w:p>
    <w:p w:rsidR="00451F65" w:rsidRDefault="00451F65" w:rsidP="00451F65">
      <w:r>
        <w:t>Questa servlet centrale si chiama DispatcherServlet ed è integrata completamente nel contenitore IoC, il che le permette di avere accesso a tutte le funzionalità di Spring.</w:t>
      </w:r>
    </w:p>
    <w:p w:rsidR="00451F65" w:rsidRDefault="00451F65" w:rsidP="00451F65">
      <w:r>
        <w:t>Il DispatcherServlet deriva dalla classe base HttpServlet ed è dichiarata nel file di configurazione dell'applicazione chiamato web.xml.</w:t>
      </w:r>
    </w:p>
    <w:p w:rsidR="00451F65" w:rsidRDefault="00451F65" w:rsidP="00451F65">
      <w:r>
        <w:t>Le richieste che devono essere gestite dal DispatcherServlet devono essere dichiarate nello stesso file web.xml e sono associate ai controller con un metodo basato sull'URL.</w:t>
      </w:r>
    </w:p>
    <w:p w:rsidR="00451F65" w:rsidRDefault="00451F65" w:rsidP="00451F65">
      <w:r>
        <w:t>Ecco un esempio di dichiarazione di DispatcherServlet:</w:t>
      </w:r>
    </w:p>
    <w:p w:rsidR="005563C2" w:rsidRDefault="005563C2" w:rsidP="005563C2">
      <w:r>
        <w:t>&lt;?xml version="1.0" encoding="UTF-8"?&gt;</w:t>
      </w:r>
    </w:p>
    <w:p w:rsidR="005563C2" w:rsidRDefault="005563C2" w:rsidP="005563C2">
      <w:r>
        <w:t>&lt;web-app version="2.5" xmlns="http://java.sun.com/xml/ns/javaee" xmlns:xsi="http://www.w3.org/2001/XMLSchema-instance" xsi:schemaLocation="http://java.sun.com/xml/ns/javaee http://java.sun.com/xml/ns/javaee/web-app_2_5.xsd"&gt;</w:t>
      </w:r>
    </w:p>
    <w:p w:rsidR="00AB4137" w:rsidRDefault="00451F65" w:rsidP="005563C2">
      <w:pPr>
        <w:ind w:firstLine="708"/>
      </w:pPr>
      <w:r>
        <w:t>&lt;servlet &gt;</w:t>
      </w:r>
    </w:p>
    <w:p w:rsidR="00451F65" w:rsidRDefault="00451F65" w:rsidP="005563C2">
      <w:pPr>
        <w:ind w:left="708" w:firstLine="708"/>
      </w:pPr>
      <w:r>
        <w:t>&lt;servlet -name &gt; biblio &lt;/ servlet -name &gt;</w:t>
      </w:r>
    </w:p>
    <w:p w:rsidR="00451F65" w:rsidRDefault="00451F65" w:rsidP="005563C2">
      <w:pPr>
        <w:ind w:left="708" w:firstLine="708"/>
      </w:pPr>
      <w:r>
        <w:t>&lt;servlet -class &gt; org . springframework . web . servlet . DispatcherServlet</w:t>
      </w:r>
    </w:p>
    <w:p w:rsidR="00451F65" w:rsidRDefault="00451F65" w:rsidP="005563C2">
      <w:pPr>
        <w:ind w:firstLine="708"/>
      </w:pPr>
      <w:r>
        <w:t>&lt;/ servlet -class &gt;</w:t>
      </w:r>
    </w:p>
    <w:p w:rsidR="00451F65" w:rsidRDefault="00451F65" w:rsidP="005563C2">
      <w:pPr>
        <w:ind w:firstLine="708"/>
      </w:pPr>
      <w:r>
        <w:t>&lt;load -on - startup &gt;1 &lt;/ load -on - startup &gt;</w:t>
      </w:r>
    </w:p>
    <w:p w:rsidR="00451F65" w:rsidRDefault="00451F65" w:rsidP="005563C2">
      <w:pPr>
        <w:ind w:firstLine="708"/>
      </w:pPr>
      <w:r>
        <w:t>&lt;/ servlet &gt;</w:t>
      </w:r>
    </w:p>
    <w:p w:rsidR="00451F65" w:rsidRDefault="00451F65" w:rsidP="005563C2">
      <w:pPr>
        <w:ind w:firstLine="708"/>
      </w:pPr>
      <w:r>
        <w:lastRenderedPageBreak/>
        <w:t>&lt;servlet - mapping &gt;</w:t>
      </w:r>
    </w:p>
    <w:p w:rsidR="00451F65" w:rsidRDefault="00451F65" w:rsidP="005563C2">
      <w:pPr>
        <w:ind w:left="708" w:firstLine="708"/>
      </w:pPr>
      <w:r>
        <w:t>&lt;servlet -name &gt; biblio &lt;/ servlet -name &gt;</w:t>
      </w:r>
    </w:p>
    <w:p w:rsidR="00451F65" w:rsidRDefault="00451F65" w:rsidP="005563C2">
      <w:pPr>
        <w:ind w:left="708" w:firstLine="708"/>
      </w:pPr>
      <w:r>
        <w:t>&lt;url - pattern &gt;*. htm &lt;/ url - pattern &gt;</w:t>
      </w:r>
    </w:p>
    <w:p w:rsidR="00451F65" w:rsidRDefault="00451F65" w:rsidP="005563C2">
      <w:pPr>
        <w:ind w:firstLine="708"/>
      </w:pPr>
      <w:r>
        <w:t>&lt;/ servlet - mapping &gt;</w:t>
      </w:r>
    </w:p>
    <w:p w:rsidR="00451F65" w:rsidRDefault="00451F65" w:rsidP="005563C2">
      <w:pPr>
        <w:ind w:firstLine="708"/>
      </w:pPr>
      <w:r>
        <w:t>&lt;welcome -file -list &gt;</w:t>
      </w:r>
    </w:p>
    <w:p w:rsidR="00451F65" w:rsidRDefault="00451F65" w:rsidP="005563C2">
      <w:pPr>
        <w:ind w:left="708" w:firstLine="708"/>
      </w:pPr>
      <w:r>
        <w:t>&lt;welcome -file &gt; index .jsp &lt;/ welcome -file &gt;</w:t>
      </w:r>
    </w:p>
    <w:p w:rsidR="00451F65" w:rsidRDefault="00451F65" w:rsidP="005563C2">
      <w:pPr>
        <w:ind w:left="708"/>
      </w:pPr>
      <w:r>
        <w:t>&lt;/ welcome -file -list &gt;</w:t>
      </w:r>
    </w:p>
    <w:p w:rsidR="00451F65" w:rsidRDefault="00451F65" w:rsidP="00451F65">
      <w:r>
        <w:t>&lt;/web -app &gt;</w:t>
      </w:r>
    </w:p>
    <w:p w:rsidR="00451F65" w:rsidRDefault="00451F65" w:rsidP="00451F65"/>
    <w:p w:rsidR="00451F65" w:rsidRDefault="00451F65" w:rsidP="00451F65">
      <w:r>
        <w:t>Come si pu</w:t>
      </w:r>
      <w:r w:rsidR="00AB4137">
        <w:t>ò</w:t>
      </w:r>
      <w:r>
        <w:t xml:space="preserve"> osservare tutte le richieste che terminano c</w:t>
      </w:r>
      <w:r w:rsidR="00AB4137">
        <w:t>on .htm verranno gestite dal Di</w:t>
      </w:r>
      <w:r>
        <w:t>spatcherServlet chiamato biblio.</w:t>
      </w:r>
    </w:p>
    <w:p w:rsidR="00451F65" w:rsidRDefault="00451F65" w:rsidP="00451F65">
      <w:r>
        <w:t>Nel MVC framework, ogni DispatcherServlet ha il suo WebApplicationContext che eredita</w:t>
      </w:r>
      <w:r w:rsidR="00AB4137">
        <w:t xml:space="preserve"> </w:t>
      </w:r>
      <w:r>
        <w:t>tutti i bean de</w:t>
      </w:r>
      <w:r w:rsidR="00AB4137">
        <w:t>fi</w:t>
      </w:r>
      <w:r>
        <w:t>niti nel root ApplicationContext. I bean</w:t>
      </w:r>
      <w:r w:rsidR="00AB4137">
        <w:t xml:space="preserve"> ereditati possono essere sovrascritti nello specifi</w:t>
      </w:r>
      <w:r>
        <w:t>co scope della servlet e nuovi bean possono essere deniti localmente</w:t>
      </w:r>
      <w:r w:rsidR="00AB4137">
        <w:t xml:space="preserve"> </w:t>
      </w:r>
      <w:r>
        <w:t>all'istanza della servlet.</w:t>
      </w:r>
    </w:p>
    <w:p w:rsidR="00451F65" w:rsidRDefault="00451F65" w:rsidP="00451F65">
      <w:r>
        <w:t xml:space="preserve">Il WebApplicationContext </w:t>
      </w:r>
      <w:r w:rsidR="00AB4137">
        <w:t>è</w:t>
      </w:r>
      <w:r>
        <w:t xml:space="preserve"> un'estensione dell'Applicatio</w:t>
      </w:r>
      <w:r w:rsidR="00AB4137">
        <w:t>nContext e fornisce le funzionalità</w:t>
      </w:r>
      <w:r>
        <w:t xml:space="preserve"> necessarie al livello presentazione. Ad esempio </w:t>
      </w:r>
      <w:r w:rsidR="00AB4137">
        <w:t>è</w:t>
      </w:r>
      <w:r>
        <w:t xml:space="preserve"> in grado di risolvere i theme e di</w:t>
      </w:r>
      <w:r w:rsidR="00AB4137">
        <w:t xml:space="preserve"> </w:t>
      </w:r>
      <w:r>
        <w:t>conoscere le associazioni con la servlet.</w:t>
      </w:r>
    </w:p>
    <w:p w:rsidR="00451F65" w:rsidRDefault="00877769" w:rsidP="00451F65">
      <w:r>
        <w:t xml:space="preserve">Nella Figura </w:t>
      </w:r>
      <w:r w:rsidR="00451F65">
        <w:t xml:space="preserve"> si pu</w:t>
      </w:r>
      <w:r>
        <w:t>ò</w:t>
      </w:r>
      <w:r w:rsidR="00451F65">
        <w:t xml:space="preserve"> vedere una schematizzazione dell'architettura web di Spring.</w:t>
      </w:r>
    </w:p>
    <w:p w:rsidR="00AB4137" w:rsidRDefault="00877769" w:rsidP="00451F65">
      <w:r>
        <w:rPr>
          <w:rFonts w:asciiTheme="majorHAnsi" w:eastAsiaTheme="majorEastAsia" w:hAnsiTheme="majorHAnsi" w:cstheme="majorBidi"/>
          <w:noProof/>
          <w:color w:val="365F91" w:themeColor="accent1" w:themeShade="BF"/>
          <w:sz w:val="28"/>
          <w:szCs w:val="28"/>
          <w:lang w:eastAsia="it-IT"/>
        </w:rPr>
        <w:lastRenderedPageBreak/>
        <w:drawing>
          <wp:inline distT="0" distB="0" distL="0" distR="0">
            <wp:extent cx="6120130" cy="4418647"/>
            <wp:effectExtent l="19050" t="0" r="0" b="0"/>
            <wp:docPr id="2"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120130" cy="4418647"/>
                    </a:xfrm>
                    <a:prstGeom prst="rect">
                      <a:avLst/>
                    </a:prstGeom>
                    <a:noFill/>
                    <a:ln w="9525">
                      <a:noFill/>
                      <a:miter lim="800000"/>
                      <a:headEnd/>
                      <a:tailEnd/>
                    </a:ln>
                  </pic:spPr>
                </pic:pic>
              </a:graphicData>
            </a:graphic>
          </wp:inline>
        </w:drawing>
      </w:r>
    </w:p>
    <w:p w:rsidR="000B1C8E" w:rsidRDefault="000B1C8E" w:rsidP="00451F65">
      <w:r>
        <w:t>S</w:t>
      </w:r>
      <w:r w:rsidR="00877769">
        <w:t>ss</w:t>
      </w:r>
    </w:p>
    <w:p w:rsidR="000B1C8E" w:rsidRDefault="000B1C8E" w:rsidP="003F62DB">
      <w:pPr>
        <w:pStyle w:val="Titolo1"/>
      </w:pPr>
      <w:r>
        <w:br w:type="page"/>
      </w:r>
      <w:bookmarkStart w:id="34" w:name="_Toc273886468"/>
      <w:bookmarkEnd w:id="34"/>
    </w:p>
    <w:sectPr w:rsidR="000B1C8E" w:rsidSect="0003364A">
      <w:headerReference w:type="default" r:id="rId12"/>
      <w:footerReference w:type="default" r:id="rId13"/>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2839" w:rsidRDefault="00442839" w:rsidP="00381348">
      <w:pPr>
        <w:spacing w:after="0" w:line="240" w:lineRule="auto"/>
      </w:pPr>
      <w:r>
        <w:separator/>
      </w:r>
    </w:p>
  </w:endnote>
  <w:endnote w:type="continuationSeparator" w:id="0">
    <w:p w:rsidR="00442839" w:rsidRDefault="00442839" w:rsidP="003813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583430"/>
      <w:docPartObj>
        <w:docPartGallery w:val="Page Numbers (Bottom of Page)"/>
        <w:docPartUnique/>
      </w:docPartObj>
    </w:sdtPr>
    <w:sdtContent>
      <w:sdt>
        <w:sdtPr>
          <w:id w:val="104734591"/>
          <w:docPartObj>
            <w:docPartGallery w:val="Page Numbers (Top of Page)"/>
            <w:docPartUnique/>
          </w:docPartObj>
        </w:sdtPr>
        <w:sdtContent>
          <w:p w:rsidR="00A207A9" w:rsidRDefault="00A207A9">
            <w:pPr>
              <w:jc w:val="right"/>
            </w:pPr>
            <w:r>
              <w:t xml:space="preserve">Pagina </w:t>
            </w:r>
            <w:r w:rsidR="00175260">
              <w:rPr>
                <w:b/>
                <w:sz w:val="24"/>
                <w:szCs w:val="24"/>
              </w:rPr>
              <w:fldChar w:fldCharType="begin"/>
            </w:r>
            <w:r>
              <w:rPr>
                <w:b/>
              </w:rPr>
              <w:instrText>PAGE</w:instrText>
            </w:r>
            <w:r w:rsidR="00175260">
              <w:rPr>
                <w:b/>
                <w:sz w:val="24"/>
                <w:szCs w:val="24"/>
              </w:rPr>
              <w:fldChar w:fldCharType="separate"/>
            </w:r>
            <w:r w:rsidR="005A1BD6">
              <w:rPr>
                <w:b/>
                <w:noProof/>
              </w:rPr>
              <w:t>4</w:t>
            </w:r>
            <w:r w:rsidR="00175260">
              <w:rPr>
                <w:b/>
                <w:sz w:val="24"/>
                <w:szCs w:val="24"/>
              </w:rPr>
              <w:fldChar w:fldCharType="end"/>
            </w:r>
            <w:r>
              <w:t xml:space="preserve"> di </w:t>
            </w:r>
            <w:r w:rsidR="00175260">
              <w:rPr>
                <w:b/>
                <w:sz w:val="24"/>
                <w:szCs w:val="24"/>
              </w:rPr>
              <w:fldChar w:fldCharType="begin"/>
            </w:r>
            <w:r>
              <w:rPr>
                <w:b/>
              </w:rPr>
              <w:instrText>NUMPAGES</w:instrText>
            </w:r>
            <w:r w:rsidR="00175260">
              <w:rPr>
                <w:b/>
                <w:sz w:val="24"/>
                <w:szCs w:val="24"/>
              </w:rPr>
              <w:fldChar w:fldCharType="separate"/>
            </w:r>
            <w:r w:rsidR="005A1BD6">
              <w:rPr>
                <w:b/>
                <w:noProof/>
              </w:rPr>
              <w:t>19</w:t>
            </w:r>
            <w:r w:rsidR="00175260">
              <w:rPr>
                <w:b/>
                <w:sz w:val="24"/>
                <w:szCs w:val="24"/>
              </w:rPr>
              <w:fldChar w:fldCharType="end"/>
            </w:r>
          </w:p>
        </w:sdtContent>
      </w:sdt>
    </w:sdtContent>
  </w:sdt>
  <w:p w:rsidR="00A207A9" w:rsidRDefault="00A207A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2839" w:rsidRDefault="00442839" w:rsidP="00381348">
      <w:pPr>
        <w:spacing w:after="0" w:line="240" w:lineRule="auto"/>
      </w:pPr>
      <w:r>
        <w:separator/>
      </w:r>
    </w:p>
  </w:footnote>
  <w:footnote w:type="continuationSeparator" w:id="0">
    <w:p w:rsidR="00442839" w:rsidRDefault="00442839" w:rsidP="003813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07A9" w:rsidRDefault="00A207A9">
    <w:pPr>
      <w:pStyle w:val="Pidipagina"/>
    </w:pPr>
    <w:r>
      <w:ptab w:relativeTo="margin" w:alignment="center" w:leader="none"/>
    </w:r>
    <w:r w:rsidR="006A3262">
      <w:t>Appunti framework Spring e SpringSecurity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636F1"/>
    <w:multiLevelType w:val="hybridMultilevel"/>
    <w:tmpl w:val="F580E436"/>
    <w:lvl w:ilvl="0" w:tplc="0410000F">
      <w:start w:val="1"/>
      <w:numFmt w:val="decimal"/>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
    <w:nsid w:val="09ED7561"/>
    <w:multiLevelType w:val="hybridMultilevel"/>
    <w:tmpl w:val="B4AEFBD2"/>
    <w:lvl w:ilvl="0" w:tplc="CD62D4B4">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nsid w:val="0CDF7056"/>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
    <w:nsid w:val="10E308BE"/>
    <w:multiLevelType w:val="hybridMultilevel"/>
    <w:tmpl w:val="F580E436"/>
    <w:lvl w:ilvl="0" w:tplc="0410000F">
      <w:start w:val="1"/>
      <w:numFmt w:val="decimal"/>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4">
    <w:nsid w:val="1782140C"/>
    <w:multiLevelType w:val="hybridMultilevel"/>
    <w:tmpl w:val="000047B4"/>
    <w:lvl w:ilvl="0" w:tplc="15FEFCB2">
      <w:start w:val="1"/>
      <w:numFmt w:val="lowerLetter"/>
      <w:lvlText w:val="%1)"/>
      <w:lvlJc w:val="left"/>
      <w:pPr>
        <w:ind w:left="1776" w:hanging="360"/>
      </w:pPr>
      <w:rPr>
        <w:rFonts w:hint="default"/>
      </w:rPr>
    </w:lvl>
    <w:lvl w:ilvl="1" w:tplc="04100019">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5">
    <w:nsid w:val="1D11447A"/>
    <w:multiLevelType w:val="hybridMultilevel"/>
    <w:tmpl w:val="A386B5A4"/>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6">
    <w:nsid w:val="228A518D"/>
    <w:multiLevelType w:val="multilevel"/>
    <w:tmpl w:val="8AEA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6A23F4"/>
    <w:multiLevelType w:val="hybridMultilevel"/>
    <w:tmpl w:val="D86EAB48"/>
    <w:lvl w:ilvl="0" w:tplc="20A23DDE">
      <w:start w:val="1"/>
      <w:numFmt w:val="lowerLetter"/>
      <w:lvlText w:val="%1)"/>
      <w:lvlJc w:val="left"/>
      <w:pPr>
        <w:ind w:left="1776" w:hanging="360"/>
      </w:pPr>
      <w:rPr>
        <w:rFonts w:hint="default"/>
      </w:rPr>
    </w:lvl>
    <w:lvl w:ilvl="1" w:tplc="04100019">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8">
    <w:nsid w:val="284E6A7A"/>
    <w:multiLevelType w:val="hybridMultilevel"/>
    <w:tmpl w:val="11F2F86E"/>
    <w:lvl w:ilvl="0" w:tplc="C996305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2C8F347F"/>
    <w:multiLevelType w:val="hybridMultilevel"/>
    <w:tmpl w:val="678CD3F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30961786"/>
    <w:multiLevelType w:val="hybridMultilevel"/>
    <w:tmpl w:val="000047B4"/>
    <w:lvl w:ilvl="0" w:tplc="15FEFCB2">
      <w:start w:val="1"/>
      <w:numFmt w:val="lowerLetter"/>
      <w:lvlText w:val="%1)"/>
      <w:lvlJc w:val="left"/>
      <w:pPr>
        <w:ind w:left="1776" w:hanging="360"/>
      </w:pPr>
      <w:rPr>
        <w:rFonts w:hint="default"/>
      </w:rPr>
    </w:lvl>
    <w:lvl w:ilvl="1" w:tplc="04100019">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1">
    <w:nsid w:val="427D65B2"/>
    <w:multiLevelType w:val="hybridMultilevel"/>
    <w:tmpl w:val="000047B4"/>
    <w:lvl w:ilvl="0" w:tplc="15FEFCB2">
      <w:start w:val="1"/>
      <w:numFmt w:val="lowerLetter"/>
      <w:lvlText w:val="%1)"/>
      <w:lvlJc w:val="left"/>
      <w:pPr>
        <w:ind w:left="1776" w:hanging="360"/>
      </w:pPr>
      <w:rPr>
        <w:rFonts w:hint="default"/>
      </w:rPr>
    </w:lvl>
    <w:lvl w:ilvl="1" w:tplc="04100019">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2">
    <w:nsid w:val="441102E3"/>
    <w:multiLevelType w:val="hybridMultilevel"/>
    <w:tmpl w:val="229C1F70"/>
    <w:lvl w:ilvl="0" w:tplc="8CAAC9D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4C7D2ADF"/>
    <w:multiLevelType w:val="hybridMultilevel"/>
    <w:tmpl w:val="EF60F1F8"/>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6EE936C3"/>
    <w:multiLevelType w:val="hybridMultilevel"/>
    <w:tmpl w:val="123041A0"/>
    <w:lvl w:ilvl="0" w:tplc="8CAAC9D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73EC650D"/>
    <w:multiLevelType w:val="multilevel"/>
    <w:tmpl w:val="E3BEB1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7DB131B7"/>
    <w:multiLevelType w:val="hybridMultilevel"/>
    <w:tmpl w:val="69D8E636"/>
    <w:lvl w:ilvl="0" w:tplc="2C74AFC4">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12"/>
  </w:num>
  <w:num w:numId="2">
    <w:abstractNumId w:val="14"/>
  </w:num>
  <w:num w:numId="3">
    <w:abstractNumId w:val="6"/>
  </w:num>
  <w:num w:numId="4">
    <w:abstractNumId w:val="1"/>
  </w:num>
  <w:num w:numId="5">
    <w:abstractNumId w:val="16"/>
  </w:num>
  <w:num w:numId="6">
    <w:abstractNumId w:val="15"/>
  </w:num>
  <w:num w:numId="7">
    <w:abstractNumId w:val="11"/>
  </w:num>
  <w:num w:numId="8">
    <w:abstractNumId w:val="3"/>
  </w:num>
  <w:num w:numId="9">
    <w:abstractNumId w:val="7"/>
  </w:num>
  <w:num w:numId="10">
    <w:abstractNumId w:val="10"/>
  </w:num>
  <w:num w:numId="11">
    <w:abstractNumId w:val="4"/>
  </w:num>
  <w:num w:numId="12">
    <w:abstractNumId w:val="5"/>
  </w:num>
  <w:num w:numId="13">
    <w:abstractNumId w:val="13"/>
  </w:num>
  <w:num w:numId="14">
    <w:abstractNumId w:val="9"/>
  </w:num>
  <w:num w:numId="15">
    <w:abstractNumId w:val="2"/>
  </w:num>
  <w:num w:numId="16">
    <w:abstractNumId w:val="0"/>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08"/>
  <w:hyphenationZone w:val="283"/>
  <w:drawingGridHorizontalSpacing w:val="110"/>
  <w:displayHorizontalDrawingGridEvery w:val="2"/>
  <w:characterSpacingControl w:val="doNotCompress"/>
  <w:hdrShapeDefaults>
    <o:shapedefaults v:ext="edit" spidmax="97282"/>
  </w:hdrShapeDefaults>
  <w:footnotePr>
    <w:footnote w:id="-1"/>
    <w:footnote w:id="0"/>
  </w:footnotePr>
  <w:endnotePr>
    <w:endnote w:id="-1"/>
    <w:endnote w:id="0"/>
  </w:endnotePr>
  <w:compat/>
  <w:rsids>
    <w:rsidRoot w:val="006A1DEE"/>
    <w:rsid w:val="0000335B"/>
    <w:rsid w:val="000051DE"/>
    <w:rsid w:val="00005BE6"/>
    <w:rsid w:val="00006E54"/>
    <w:rsid w:val="0000714E"/>
    <w:rsid w:val="00007B71"/>
    <w:rsid w:val="00015805"/>
    <w:rsid w:val="00020F7F"/>
    <w:rsid w:val="0002341C"/>
    <w:rsid w:val="00024E02"/>
    <w:rsid w:val="00027989"/>
    <w:rsid w:val="00027FA0"/>
    <w:rsid w:val="0003364A"/>
    <w:rsid w:val="00033807"/>
    <w:rsid w:val="00034738"/>
    <w:rsid w:val="00045E07"/>
    <w:rsid w:val="00047D73"/>
    <w:rsid w:val="00053DE7"/>
    <w:rsid w:val="000545B1"/>
    <w:rsid w:val="00061817"/>
    <w:rsid w:val="0006297F"/>
    <w:rsid w:val="00064587"/>
    <w:rsid w:val="000710D8"/>
    <w:rsid w:val="00071248"/>
    <w:rsid w:val="000834B3"/>
    <w:rsid w:val="0008405A"/>
    <w:rsid w:val="00091603"/>
    <w:rsid w:val="000920AD"/>
    <w:rsid w:val="000937AC"/>
    <w:rsid w:val="000942BB"/>
    <w:rsid w:val="0009713B"/>
    <w:rsid w:val="000A3627"/>
    <w:rsid w:val="000A4DCE"/>
    <w:rsid w:val="000B14FF"/>
    <w:rsid w:val="000B1C8E"/>
    <w:rsid w:val="000B2C9A"/>
    <w:rsid w:val="000B2DE8"/>
    <w:rsid w:val="000C7D15"/>
    <w:rsid w:val="000D2251"/>
    <w:rsid w:val="000D6136"/>
    <w:rsid w:val="000D636E"/>
    <w:rsid w:val="000E3C92"/>
    <w:rsid w:val="000F510E"/>
    <w:rsid w:val="000F7012"/>
    <w:rsid w:val="00100389"/>
    <w:rsid w:val="001037E0"/>
    <w:rsid w:val="0010700E"/>
    <w:rsid w:val="001075BD"/>
    <w:rsid w:val="00107A37"/>
    <w:rsid w:val="00117338"/>
    <w:rsid w:val="0012291B"/>
    <w:rsid w:val="001229AE"/>
    <w:rsid w:val="00122D19"/>
    <w:rsid w:val="00125A2C"/>
    <w:rsid w:val="0013271B"/>
    <w:rsid w:val="00134D49"/>
    <w:rsid w:val="00136015"/>
    <w:rsid w:val="001402DC"/>
    <w:rsid w:val="00141E81"/>
    <w:rsid w:val="00141F29"/>
    <w:rsid w:val="00142AFC"/>
    <w:rsid w:val="00143C9D"/>
    <w:rsid w:val="00147C04"/>
    <w:rsid w:val="001522B1"/>
    <w:rsid w:val="00153DCB"/>
    <w:rsid w:val="001562B7"/>
    <w:rsid w:val="001570C4"/>
    <w:rsid w:val="00157EA9"/>
    <w:rsid w:val="0016042E"/>
    <w:rsid w:val="0016295F"/>
    <w:rsid w:val="00163891"/>
    <w:rsid w:val="00170830"/>
    <w:rsid w:val="00173DEF"/>
    <w:rsid w:val="00175260"/>
    <w:rsid w:val="00176467"/>
    <w:rsid w:val="00176B4F"/>
    <w:rsid w:val="00177B69"/>
    <w:rsid w:val="00183E2D"/>
    <w:rsid w:val="00185267"/>
    <w:rsid w:val="00185345"/>
    <w:rsid w:val="0018716F"/>
    <w:rsid w:val="00192321"/>
    <w:rsid w:val="00192E95"/>
    <w:rsid w:val="00193AF4"/>
    <w:rsid w:val="00197449"/>
    <w:rsid w:val="001A0D07"/>
    <w:rsid w:val="001A178C"/>
    <w:rsid w:val="001A5BF3"/>
    <w:rsid w:val="001B0116"/>
    <w:rsid w:val="001B50E8"/>
    <w:rsid w:val="001B6E54"/>
    <w:rsid w:val="001C0676"/>
    <w:rsid w:val="001C0979"/>
    <w:rsid w:val="001C42C6"/>
    <w:rsid w:val="001D3E7B"/>
    <w:rsid w:val="001E088C"/>
    <w:rsid w:val="001E2992"/>
    <w:rsid w:val="001E4EDB"/>
    <w:rsid w:val="001F78B1"/>
    <w:rsid w:val="002057C3"/>
    <w:rsid w:val="002076B7"/>
    <w:rsid w:val="00210CB8"/>
    <w:rsid w:val="00212409"/>
    <w:rsid w:val="002225A5"/>
    <w:rsid w:val="00224FED"/>
    <w:rsid w:val="00232117"/>
    <w:rsid w:val="00233CCD"/>
    <w:rsid w:val="002354E4"/>
    <w:rsid w:val="002362DE"/>
    <w:rsid w:val="00241220"/>
    <w:rsid w:val="0024326A"/>
    <w:rsid w:val="002462A6"/>
    <w:rsid w:val="002466F4"/>
    <w:rsid w:val="002479E0"/>
    <w:rsid w:val="00251E1F"/>
    <w:rsid w:val="00253F6C"/>
    <w:rsid w:val="00264396"/>
    <w:rsid w:val="00266D54"/>
    <w:rsid w:val="00267590"/>
    <w:rsid w:val="00274E4C"/>
    <w:rsid w:val="0027687F"/>
    <w:rsid w:val="002816B9"/>
    <w:rsid w:val="002918A8"/>
    <w:rsid w:val="00291E33"/>
    <w:rsid w:val="002953D4"/>
    <w:rsid w:val="00295F79"/>
    <w:rsid w:val="002A177A"/>
    <w:rsid w:val="002B01A6"/>
    <w:rsid w:val="002B17BB"/>
    <w:rsid w:val="002B1C74"/>
    <w:rsid w:val="002B2D10"/>
    <w:rsid w:val="002B375C"/>
    <w:rsid w:val="002B3C9E"/>
    <w:rsid w:val="002B61EA"/>
    <w:rsid w:val="002C19FA"/>
    <w:rsid w:val="002C2FA8"/>
    <w:rsid w:val="002C599D"/>
    <w:rsid w:val="002E02C1"/>
    <w:rsid w:val="002F3264"/>
    <w:rsid w:val="002F572D"/>
    <w:rsid w:val="002F6C34"/>
    <w:rsid w:val="002F6F36"/>
    <w:rsid w:val="0030261C"/>
    <w:rsid w:val="00304C7E"/>
    <w:rsid w:val="00321A5D"/>
    <w:rsid w:val="003229C3"/>
    <w:rsid w:val="00322F9E"/>
    <w:rsid w:val="00323026"/>
    <w:rsid w:val="003306D1"/>
    <w:rsid w:val="00330DC9"/>
    <w:rsid w:val="0033103D"/>
    <w:rsid w:val="003343F9"/>
    <w:rsid w:val="0033521F"/>
    <w:rsid w:val="00335F55"/>
    <w:rsid w:val="00337BCD"/>
    <w:rsid w:val="00342745"/>
    <w:rsid w:val="00343E38"/>
    <w:rsid w:val="00350D40"/>
    <w:rsid w:val="0035595E"/>
    <w:rsid w:val="003579D7"/>
    <w:rsid w:val="00357A29"/>
    <w:rsid w:val="003602A7"/>
    <w:rsid w:val="0037302F"/>
    <w:rsid w:val="00377D9C"/>
    <w:rsid w:val="00381348"/>
    <w:rsid w:val="003933CF"/>
    <w:rsid w:val="0039456B"/>
    <w:rsid w:val="00395637"/>
    <w:rsid w:val="003A006B"/>
    <w:rsid w:val="003A0144"/>
    <w:rsid w:val="003A0A0C"/>
    <w:rsid w:val="003A0A53"/>
    <w:rsid w:val="003A39D7"/>
    <w:rsid w:val="003A3EFD"/>
    <w:rsid w:val="003A6554"/>
    <w:rsid w:val="003B2FA9"/>
    <w:rsid w:val="003B494A"/>
    <w:rsid w:val="003B494C"/>
    <w:rsid w:val="003B643E"/>
    <w:rsid w:val="003B72EF"/>
    <w:rsid w:val="003C0EE9"/>
    <w:rsid w:val="003C2CB8"/>
    <w:rsid w:val="003C393F"/>
    <w:rsid w:val="003D02FC"/>
    <w:rsid w:val="003D1C11"/>
    <w:rsid w:val="003D332D"/>
    <w:rsid w:val="003D3D2E"/>
    <w:rsid w:val="003D51CA"/>
    <w:rsid w:val="003D5F68"/>
    <w:rsid w:val="003E0157"/>
    <w:rsid w:val="003E1CD5"/>
    <w:rsid w:val="003F0E12"/>
    <w:rsid w:val="003F0F26"/>
    <w:rsid w:val="003F2BBD"/>
    <w:rsid w:val="003F3209"/>
    <w:rsid w:val="003F34F6"/>
    <w:rsid w:val="003F381C"/>
    <w:rsid w:val="003F5475"/>
    <w:rsid w:val="003F62DB"/>
    <w:rsid w:val="0040119C"/>
    <w:rsid w:val="00403A43"/>
    <w:rsid w:val="00404EAA"/>
    <w:rsid w:val="00411BD8"/>
    <w:rsid w:val="0041260F"/>
    <w:rsid w:val="0041605E"/>
    <w:rsid w:val="00416828"/>
    <w:rsid w:val="00424093"/>
    <w:rsid w:val="0042597E"/>
    <w:rsid w:val="00427367"/>
    <w:rsid w:val="004320CB"/>
    <w:rsid w:val="00437BF4"/>
    <w:rsid w:val="00442839"/>
    <w:rsid w:val="00445464"/>
    <w:rsid w:val="00451A91"/>
    <w:rsid w:val="00451F65"/>
    <w:rsid w:val="00454ADE"/>
    <w:rsid w:val="004568BE"/>
    <w:rsid w:val="00456B04"/>
    <w:rsid w:val="0046111E"/>
    <w:rsid w:val="00461147"/>
    <w:rsid w:val="00481602"/>
    <w:rsid w:val="00485DB1"/>
    <w:rsid w:val="0048655B"/>
    <w:rsid w:val="00491186"/>
    <w:rsid w:val="00492F8D"/>
    <w:rsid w:val="00496B50"/>
    <w:rsid w:val="004A0AB1"/>
    <w:rsid w:val="004A1E54"/>
    <w:rsid w:val="004A4620"/>
    <w:rsid w:val="004A53CF"/>
    <w:rsid w:val="004A547E"/>
    <w:rsid w:val="004A5BED"/>
    <w:rsid w:val="004A6DED"/>
    <w:rsid w:val="004B12B0"/>
    <w:rsid w:val="004B5A4F"/>
    <w:rsid w:val="004B7E48"/>
    <w:rsid w:val="004C3426"/>
    <w:rsid w:val="004D2270"/>
    <w:rsid w:val="004D2DE0"/>
    <w:rsid w:val="004D6E94"/>
    <w:rsid w:val="004E0E39"/>
    <w:rsid w:val="004E2615"/>
    <w:rsid w:val="004E7FCD"/>
    <w:rsid w:val="004F1A6E"/>
    <w:rsid w:val="004F5282"/>
    <w:rsid w:val="004F7079"/>
    <w:rsid w:val="004F7D20"/>
    <w:rsid w:val="0050217F"/>
    <w:rsid w:val="00502A92"/>
    <w:rsid w:val="00504CFC"/>
    <w:rsid w:val="00505DF5"/>
    <w:rsid w:val="00520029"/>
    <w:rsid w:val="005213FD"/>
    <w:rsid w:val="00522DF0"/>
    <w:rsid w:val="0052774A"/>
    <w:rsid w:val="00530BB7"/>
    <w:rsid w:val="00531CDD"/>
    <w:rsid w:val="0053373A"/>
    <w:rsid w:val="0053566C"/>
    <w:rsid w:val="0053734C"/>
    <w:rsid w:val="005404CB"/>
    <w:rsid w:val="005406D6"/>
    <w:rsid w:val="00540E7A"/>
    <w:rsid w:val="0054424A"/>
    <w:rsid w:val="0054515A"/>
    <w:rsid w:val="00547128"/>
    <w:rsid w:val="00551936"/>
    <w:rsid w:val="0055329B"/>
    <w:rsid w:val="00553835"/>
    <w:rsid w:val="005563C2"/>
    <w:rsid w:val="00557601"/>
    <w:rsid w:val="005657AA"/>
    <w:rsid w:val="00566DA1"/>
    <w:rsid w:val="00567F1C"/>
    <w:rsid w:val="00571418"/>
    <w:rsid w:val="00571A28"/>
    <w:rsid w:val="00574165"/>
    <w:rsid w:val="0058220B"/>
    <w:rsid w:val="0058375E"/>
    <w:rsid w:val="00591511"/>
    <w:rsid w:val="005915CC"/>
    <w:rsid w:val="00593792"/>
    <w:rsid w:val="00595145"/>
    <w:rsid w:val="00595746"/>
    <w:rsid w:val="00597335"/>
    <w:rsid w:val="005A021D"/>
    <w:rsid w:val="005A0F3A"/>
    <w:rsid w:val="005A1BD6"/>
    <w:rsid w:val="005A1BF5"/>
    <w:rsid w:val="005A1CE5"/>
    <w:rsid w:val="005A2C57"/>
    <w:rsid w:val="005A6D1A"/>
    <w:rsid w:val="005B000F"/>
    <w:rsid w:val="005B0A70"/>
    <w:rsid w:val="005B1011"/>
    <w:rsid w:val="005B6777"/>
    <w:rsid w:val="005B6F19"/>
    <w:rsid w:val="005C22FE"/>
    <w:rsid w:val="005C5F72"/>
    <w:rsid w:val="005D09A4"/>
    <w:rsid w:val="005D4033"/>
    <w:rsid w:val="005E002E"/>
    <w:rsid w:val="005E478C"/>
    <w:rsid w:val="005E5DE3"/>
    <w:rsid w:val="005F0F25"/>
    <w:rsid w:val="005F2B7A"/>
    <w:rsid w:val="005F2BCF"/>
    <w:rsid w:val="005F36F1"/>
    <w:rsid w:val="005F4F7F"/>
    <w:rsid w:val="005F50C8"/>
    <w:rsid w:val="00601539"/>
    <w:rsid w:val="00602B2C"/>
    <w:rsid w:val="0060309C"/>
    <w:rsid w:val="00604CCC"/>
    <w:rsid w:val="00604FA6"/>
    <w:rsid w:val="00617179"/>
    <w:rsid w:val="006236C2"/>
    <w:rsid w:val="00625615"/>
    <w:rsid w:val="00626220"/>
    <w:rsid w:val="00635D1D"/>
    <w:rsid w:val="00636DA7"/>
    <w:rsid w:val="006410DE"/>
    <w:rsid w:val="006445FA"/>
    <w:rsid w:val="006455DA"/>
    <w:rsid w:val="00652A0A"/>
    <w:rsid w:val="0065337E"/>
    <w:rsid w:val="00661461"/>
    <w:rsid w:val="00661E27"/>
    <w:rsid w:val="0067615B"/>
    <w:rsid w:val="00676428"/>
    <w:rsid w:val="00676BCC"/>
    <w:rsid w:val="00677B4C"/>
    <w:rsid w:val="0068694D"/>
    <w:rsid w:val="00690287"/>
    <w:rsid w:val="006913A5"/>
    <w:rsid w:val="006A1DEE"/>
    <w:rsid w:val="006A20AF"/>
    <w:rsid w:val="006A3262"/>
    <w:rsid w:val="006A5B12"/>
    <w:rsid w:val="006A719F"/>
    <w:rsid w:val="006B0BD5"/>
    <w:rsid w:val="006B5705"/>
    <w:rsid w:val="006B695A"/>
    <w:rsid w:val="006B79DC"/>
    <w:rsid w:val="006C0525"/>
    <w:rsid w:val="006C64AA"/>
    <w:rsid w:val="006D2194"/>
    <w:rsid w:val="006D2902"/>
    <w:rsid w:val="006E0D8E"/>
    <w:rsid w:val="006E386E"/>
    <w:rsid w:val="006E51DB"/>
    <w:rsid w:val="006F2EAA"/>
    <w:rsid w:val="006F62A0"/>
    <w:rsid w:val="00703A07"/>
    <w:rsid w:val="00705CC4"/>
    <w:rsid w:val="00712E66"/>
    <w:rsid w:val="007132E9"/>
    <w:rsid w:val="007157BF"/>
    <w:rsid w:val="00715B4C"/>
    <w:rsid w:val="00720C06"/>
    <w:rsid w:val="007227C3"/>
    <w:rsid w:val="00726996"/>
    <w:rsid w:val="007273EE"/>
    <w:rsid w:val="00727435"/>
    <w:rsid w:val="00730093"/>
    <w:rsid w:val="00730BF2"/>
    <w:rsid w:val="00731643"/>
    <w:rsid w:val="00734D21"/>
    <w:rsid w:val="00735913"/>
    <w:rsid w:val="007420BF"/>
    <w:rsid w:val="00750795"/>
    <w:rsid w:val="00752BDD"/>
    <w:rsid w:val="007535CB"/>
    <w:rsid w:val="00755180"/>
    <w:rsid w:val="00756865"/>
    <w:rsid w:val="00763058"/>
    <w:rsid w:val="007642F0"/>
    <w:rsid w:val="00764418"/>
    <w:rsid w:val="007707D0"/>
    <w:rsid w:val="00770B76"/>
    <w:rsid w:val="00775373"/>
    <w:rsid w:val="007765F0"/>
    <w:rsid w:val="00777957"/>
    <w:rsid w:val="00780176"/>
    <w:rsid w:val="007801E7"/>
    <w:rsid w:val="00780C24"/>
    <w:rsid w:val="007849AA"/>
    <w:rsid w:val="0078520A"/>
    <w:rsid w:val="0078767B"/>
    <w:rsid w:val="0079267B"/>
    <w:rsid w:val="00793440"/>
    <w:rsid w:val="00797833"/>
    <w:rsid w:val="007A2600"/>
    <w:rsid w:val="007A32F3"/>
    <w:rsid w:val="007B3DBC"/>
    <w:rsid w:val="007C63BD"/>
    <w:rsid w:val="007C6F95"/>
    <w:rsid w:val="007C7555"/>
    <w:rsid w:val="007D1761"/>
    <w:rsid w:val="007D1EE6"/>
    <w:rsid w:val="007D43E3"/>
    <w:rsid w:val="007D476D"/>
    <w:rsid w:val="007D6C00"/>
    <w:rsid w:val="007E0560"/>
    <w:rsid w:val="007E2DD6"/>
    <w:rsid w:val="007E651A"/>
    <w:rsid w:val="007E6B48"/>
    <w:rsid w:val="007F0AFB"/>
    <w:rsid w:val="007F5030"/>
    <w:rsid w:val="00801801"/>
    <w:rsid w:val="008062A1"/>
    <w:rsid w:val="008076B1"/>
    <w:rsid w:val="00816472"/>
    <w:rsid w:val="00821503"/>
    <w:rsid w:val="0082372D"/>
    <w:rsid w:val="00824F93"/>
    <w:rsid w:val="00827ABD"/>
    <w:rsid w:val="00831FA5"/>
    <w:rsid w:val="00832D31"/>
    <w:rsid w:val="008351F8"/>
    <w:rsid w:val="00835C67"/>
    <w:rsid w:val="0086281D"/>
    <w:rsid w:val="00862C12"/>
    <w:rsid w:val="0087443C"/>
    <w:rsid w:val="00874893"/>
    <w:rsid w:val="0087759C"/>
    <w:rsid w:val="00877769"/>
    <w:rsid w:val="00882BE5"/>
    <w:rsid w:val="00884FF4"/>
    <w:rsid w:val="00886C9A"/>
    <w:rsid w:val="00887E0B"/>
    <w:rsid w:val="00896BD5"/>
    <w:rsid w:val="008A14E3"/>
    <w:rsid w:val="008A44CC"/>
    <w:rsid w:val="008A4558"/>
    <w:rsid w:val="008A5CC0"/>
    <w:rsid w:val="008A6B4B"/>
    <w:rsid w:val="008A7342"/>
    <w:rsid w:val="008B2956"/>
    <w:rsid w:val="008B77CD"/>
    <w:rsid w:val="008C6AEE"/>
    <w:rsid w:val="008C6AF8"/>
    <w:rsid w:val="008C7F62"/>
    <w:rsid w:val="008D10BE"/>
    <w:rsid w:val="008D2CB6"/>
    <w:rsid w:val="008D2DEA"/>
    <w:rsid w:val="008E3D4E"/>
    <w:rsid w:val="008F065A"/>
    <w:rsid w:val="008F0E1A"/>
    <w:rsid w:val="008F226A"/>
    <w:rsid w:val="008F37FA"/>
    <w:rsid w:val="008F6574"/>
    <w:rsid w:val="008F6C71"/>
    <w:rsid w:val="00901019"/>
    <w:rsid w:val="009119A8"/>
    <w:rsid w:val="00913FB8"/>
    <w:rsid w:val="0091651E"/>
    <w:rsid w:val="009170E0"/>
    <w:rsid w:val="00926B49"/>
    <w:rsid w:val="00933874"/>
    <w:rsid w:val="0093511F"/>
    <w:rsid w:val="0094176D"/>
    <w:rsid w:val="00942495"/>
    <w:rsid w:val="009424CC"/>
    <w:rsid w:val="00956114"/>
    <w:rsid w:val="0096194B"/>
    <w:rsid w:val="00963C30"/>
    <w:rsid w:val="00965318"/>
    <w:rsid w:val="0098055D"/>
    <w:rsid w:val="00980BF6"/>
    <w:rsid w:val="009816F6"/>
    <w:rsid w:val="00982BB6"/>
    <w:rsid w:val="00983EA7"/>
    <w:rsid w:val="00986318"/>
    <w:rsid w:val="0098757C"/>
    <w:rsid w:val="009921C2"/>
    <w:rsid w:val="00993536"/>
    <w:rsid w:val="00993F32"/>
    <w:rsid w:val="009941FA"/>
    <w:rsid w:val="009944B1"/>
    <w:rsid w:val="00995E3C"/>
    <w:rsid w:val="009A1A49"/>
    <w:rsid w:val="009A3E95"/>
    <w:rsid w:val="009C3198"/>
    <w:rsid w:val="009C3801"/>
    <w:rsid w:val="009C5502"/>
    <w:rsid w:val="009D1A9B"/>
    <w:rsid w:val="009D1FD9"/>
    <w:rsid w:val="009D6591"/>
    <w:rsid w:val="009E128D"/>
    <w:rsid w:val="009E143C"/>
    <w:rsid w:val="009E23EB"/>
    <w:rsid w:val="009E3666"/>
    <w:rsid w:val="009E4F70"/>
    <w:rsid w:val="009E6C0F"/>
    <w:rsid w:val="009F2308"/>
    <w:rsid w:val="009F3D14"/>
    <w:rsid w:val="009F3E19"/>
    <w:rsid w:val="00A0042A"/>
    <w:rsid w:val="00A0098F"/>
    <w:rsid w:val="00A00F27"/>
    <w:rsid w:val="00A11AD9"/>
    <w:rsid w:val="00A12DF3"/>
    <w:rsid w:val="00A170EC"/>
    <w:rsid w:val="00A207A9"/>
    <w:rsid w:val="00A21374"/>
    <w:rsid w:val="00A23EB7"/>
    <w:rsid w:val="00A2513D"/>
    <w:rsid w:val="00A33E99"/>
    <w:rsid w:val="00A37C1C"/>
    <w:rsid w:val="00A4018E"/>
    <w:rsid w:val="00A40ABA"/>
    <w:rsid w:val="00A42427"/>
    <w:rsid w:val="00A44336"/>
    <w:rsid w:val="00A464AE"/>
    <w:rsid w:val="00A50D8F"/>
    <w:rsid w:val="00A5112C"/>
    <w:rsid w:val="00A532A2"/>
    <w:rsid w:val="00A547E4"/>
    <w:rsid w:val="00A563CA"/>
    <w:rsid w:val="00A57BA8"/>
    <w:rsid w:val="00A604B6"/>
    <w:rsid w:val="00A71707"/>
    <w:rsid w:val="00A75899"/>
    <w:rsid w:val="00A849C8"/>
    <w:rsid w:val="00A84A94"/>
    <w:rsid w:val="00A85C13"/>
    <w:rsid w:val="00A91534"/>
    <w:rsid w:val="00A975E3"/>
    <w:rsid w:val="00A97A9A"/>
    <w:rsid w:val="00AA51C1"/>
    <w:rsid w:val="00AB3520"/>
    <w:rsid w:val="00AB4137"/>
    <w:rsid w:val="00AC625C"/>
    <w:rsid w:val="00AC7D82"/>
    <w:rsid w:val="00AD1277"/>
    <w:rsid w:val="00AD5042"/>
    <w:rsid w:val="00AD6190"/>
    <w:rsid w:val="00AD6C3D"/>
    <w:rsid w:val="00AD6D0F"/>
    <w:rsid w:val="00AD7799"/>
    <w:rsid w:val="00AF23EF"/>
    <w:rsid w:val="00AF5B3B"/>
    <w:rsid w:val="00B04494"/>
    <w:rsid w:val="00B05D4E"/>
    <w:rsid w:val="00B06F1C"/>
    <w:rsid w:val="00B06FE5"/>
    <w:rsid w:val="00B14254"/>
    <w:rsid w:val="00B211D1"/>
    <w:rsid w:val="00B22822"/>
    <w:rsid w:val="00B35337"/>
    <w:rsid w:val="00B35BD4"/>
    <w:rsid w:val="00B44958"/>
    <w:rsid w:val="00B506ED"/>
    <w:rsid w:val="00B50A45"/>
    <w:rsid w:val="00B53F1A"/>
    <w:rsid w:val="00B54416"/>
    <w:rsid w:val="00B647BF"/>
    <w:rsid w:val="00B64E2B"/>
    <w:rsid w:val="00B71102"/>
    <w:rsid w:val="00B7402B"/>
    <w:rsid w:val="00B824BE"/>
    <w:rsid w:val="00B835C1"/>
    <w:rsid w:val="00B84C8C"/>
    <w:rsid w:val="00B91FDA"/>
    <w:rsid w:val="00B93252"/>
    <w:rsid w:val="00B9489C"/>
    <w:rsid w:val="00B96EE3"/>
    <w:rsid w:val="00BA37C8"/>
    <w:rsid w:val="00BA5E50"/>
    <w:rsid w:val="00BA73AE"/>
    <w:rsid w:val="00BB3763"/>
    <w:rsid w:val="00BB6886"/>
    <w:rsid w:val="00BB6F33"/>
    <w:rsid w:val="00BB7274"/>
    <w:rsid w:val="00BC1C2F"/>
    <w:rsid w:val="00BD06E8"/>
    <w:rsid w:val="00BD0C93"/>
    <w:rsid w:val="00BD1CE9"/>
    <w:rsid w:val="00BD460F"/>
    <w:rsid w:val="00BD4B2F"/>
    <w:rsid w:val="00BE0C53"/>
    <w:rsid w:val="00BE476C"/>
    <w:rsid w:val="00BE5EE4"/>
    <w:rsid w:val="00BE6797"/>
    <w:rsid w:val="00BE6B79"/>
    <w:rsid w:val="00BE78DB"/>
    <w:rsid w:val="00BF0FCB"/>
    <w:rsid w:val="00BF2102"/>
    <w:rsid w:val="00BF32BF"/>
    <w:rsid w:val="00BF347B"/>
    <w:rsid w:val="00C00BC7"/>
    <w:rsid w:val="00C0231E"/>
    <w:rsid w:val="00C04794"/>
    <w:rsid w:val="00C0753C"/>
    <w:rsid w:val="00C103C4"/>
    <w:rsid w:val="00C1471F"/>
    <w:rsid w:val="00C16A89"/>
    <w:rsid w:val="00C23F33"/>
    <w:rsid w:val="00C25AA7"/>
    <w:rsid w:val="00C25AF1"/>
    <w:rsid w:val="00C2645B"/>
    <w:rsid w:val="00C269F8"/>
    <w:rsid w:val="00C270C7"/>
    <w:rsid w:val="00C33BF0"/>
    <w:rsid w:val="00C42DAC"/>
    <w:rsid w:val="00C448FA"/>
    <w:rsid w:val="00C475FC"/>
    <w:rsid w:val="00C47EC0"/>
    <w:rsid w:val="00C5515E"/>
    <w:rsid w:val="00C55AB6"/>
    <w:rsid w:val="00C55D06"/>
    <w:rsid w:val="00C573F2"/>
    <w:rsid w:val="00C67411"/>
    <w:rsid w:val="00C67938"/>
    <w:rsid w:val="00C734CF"/>
    <w:rsid w:val="00C76D40"/>
    <w:rsid w:val="00C77058"/>
    <w:rsid w:val="00C84742"/>
    <w:rsid w:val="00C90308"/>
    <w:rsid w:val="00C92197"/>
    <w:rsid w:val="00C92EEA"/>
    <w:rsid w:val="00C92FB2"/>
    <w:rsid w:val="00C95146"/>
    <w:rsid w:val="00C97BD0"/>
    <w:rsid w:val="00CA346B"/>
    <w:rsid w:val="00CB2794"/>
    <w:rsid w:val="00CB4406"/>
    <w:rsid w:val="00CB4E1A"/>
    <w:rsid w:val="00CB78A3"/>
    <w:rsid w:val="00CB7948"/>
    <w:rsid w:val="00CC2F88"/>
    <w:rsid w:val="00CC4665"/>
    <w:rsid w:val="00CC4751"/>
    <w:rsid w:val="00CC63F2"/>
    <w:rsid w:val="00CC71EA"/>
    <w:rsid w:val="00CC7B32"/>
    <w:rsid w:val="00CD1EB0"/>
    <w:rsid w:val="00CD212B"/>
    <w:rsid w:val="00CD240E"/>
    <w:rsid w:val="00CD3D56"/>
    <w:rsid w:val="00CD48E0"/>
    <w:rsid w:val="00CD6CA8"/>
    <w:rsid w:val="00CD75A4"/>
    <w:rsid w:val="00CE100D"/>
    <w:rsid w:val="00CE1213"/>
    <w:rsid w:val="00CE1659"/>
    <w:rsid w:val="00CE6DB5"/>
    <w:rsid w:val="00CE72A5"/>
    <w:rsid w:val="00CF2ED9"/>
    <w:rsid w:val="00CF3580"/>
    <w:rsid w:val="00CF49F0"/>
    <w:rsid w:val="00CF4A76"/>
    <w:rsid w:val="00CF5113"/>
    <w:rsid w:val="00CF6834"/>
    <w:rsid w:val="00D00D99"/>
    <w:rsid w:val="00D019E9"/>
    <w:rsid w:val="00D01B78"/>
    <w:rsid w:val="00D0265A"/>
    <w:rsid w:val="00D047F0"/>
    <w:rsid w:val="00D05C4B"/>
    <w:rsid w:val="00D12098"/>
    <w:rsid w:val="00D12E48"/>
    <w:rsid w:val="00D14668"/>
    <w:rsid w:val="00D15B47"/>
    <w:rsid w:val="00D17807"/>
    <w:rsid w:val="00D23404"/>
    <w:rsid w:val="00D26418"/>
    <w:rsid w:val="00D279D8"/>
    <w:rsid w:val="00D31F8A"/>
    <w:rsid w:val="00D35BEE"/>
    <w:rsid w:val="00D3709E"/>
    <w:rsid w:val="00D40730"/>
    <w:rsid w:val="00D4239B"/>
    <w:rsid w:val="00D42E03"/>
    <w:rsid w:val="00D430AA"/>
    <w:rsid w:val="00D43308"/>
    <w:rsid w:val="00D43639"/>
    <w:rsid w:val="00D442A4"/>
    <w:rsid w:val="00D4449B"/>
    <w:rsid w:val="00D453CD"/>
    <w:rsid w:val="00D55925"/>
    <w:rsid w:val="00D641F2"/>
    <w:rsid w:val="00D66874"/>
    <w:rsid w:val="00D6719D"/>
    <w:rsid w:val="00D67E4C"/>
    <w:rsid w:val="00D7226F"/>
    <w:rsid w:val="00D727D0"/>
    <w:rsid w:val="00D77411"/>
    <w:rsid w:val="00D856B5"/>
    <w:rsid w:val="00D87024"/>
    <w:rsid w:val="00D900E1"/>
    <w:rsid w:val="00D932BE"/>
    <w:rsid w:val="00D95B2C"/>
    <w:rsid w:val="00DA5AA8"/>
    <w:rsid w:val="00DA6CD9"/>
    <w:rsid w:val="00DB3B0F"/>
    <w:rsid w:val="00DB4D99"/>
    <w:rsid w:val="00DB53BD"/>
    <w:rsid w:val="00DB5E3C"/>
    <w:rsid w:val="00DB61CF"/>
    <w:rsid w:val="00DC5686"/>
    <w:rsid w:val="00DC5F61"/>
    <w:rsid w:val="00DC6E76"/>
    <w:rsid w:val="00DC7C01"/>
    <w:rsid w:val="00DD2691"/>
    <w:rsid w:val="00DD4078"/>
    <w:rsid w:val="00DD6F31"/>
    <w:rsid w:val="00DE2C82"/>
    <w:rsid w:val="00DF108B"/>
    <w:rsid w:val="00DF62A1"/>
    <w:rsid w:val="00E02A12"/>
    <w:rsid w:val="00E043E6"/>
    <w:rsid w:val="00E061D8"/>
    <w:rsid w:val="00E14EC1"/>
    <w:rsid w:val="00E209F9"/>
    <w:rsid w:val="00E214B9"/>
    <w:rsid w:val="00E345F2"/>
    <w:rsid w:val="00E36E21"/>
    <w:rsid w:val="00E51A52"/>
    <w:rsid w:val="00E53E91"/>
    <w:rsid w:val="00E56F2D"/>
    <w:rsid w:val="00E5700B"/>
    <w:rsid w:val="00E57B03"/>
    <w:rsid w:val="00E60F9D"/>
    <w:rsid w:val="00E748BE"/>
    <w:rsid w:val="00E8117D"/>
    <w:rsid w:val="00E8145F"/>
    <w:rsid w:val="00E82EB4"/>
    <w:rsid w:val="00E855CC"/>
    <w:rsid w:val="00E87226"/>
    <w:rsid w:val="00E873EF"/>
    <w:rsid w:val="00E87745"/>
    <w:rsid w:val="00E91CB7"/>
    <w:rsid w:val="00E92642"/>
    <w:rsid w:val="00E97270"/>
    <w:rsid w:val="00E97E27"/>
    <w:rsid w:val="00EA1F4F"/>
    <w:rsid w:val="00EA44AE"/>
    <w:rsid w:val="00EA7D87"/>
    <w:rsid w:val="00EA7E2A"/>
    <w:rsid w:val="00EC14B0"/>
    <w:rsid w:val="00EC1C48"/>
    <w:rsid w:val="00EC42FC"/>
    <w:rsid w:val="00ED056C"/>
    <w:rsid w:val="00ED28EA"/>
    <w:rsid w:val="00ED4EBE"/>
    <w:rsid w:val="00EE5AA1"/>
    <w:rsid w:val="00EE5DAC"/>
    <w:rsid w:val="00EF2323"/>
    <w:rsid w:val="00EF30C2"/>
    <w:rsid w:val="00EF728C"/>
    <w:rsid w:val="00EF7E91"/>
    <w:rsid w:val="00F014E4"/>
    <w:rsid w:val="00F0708A"/>
    <w:rsid w:val="00F104EF"/>
    <w:rsid w:val="00F11F0A"/>
    <w:rsid w:val="00F145A2"/>
    <w:rsid w:val="00F21C29"/>
    <w:rsid w:val="00F30C1D"/>
    <w:rsid w:val="00F33B6B"/>
    <w:rsid w:val="00F34DF5"/>
    <w:rsid w:val="00F377E6"/>
    <w:rsid w:val="00F409FE"/>
    <w:rsid w:val="00F42310"/>
    <w:rsid w:val="00F43ED7"/>
    <w:rsid w:val="00F45216"/>
    <w:rsid w:val="00F555E4"/>
    <w:rsid w:val="00F573FF"/>
    <w:rsid w:val="00F61641"/>
    <w:rsid w:val="00F61711"/>
    <w:rsid w:val="00F6181A"/>
    <w:rsid w:val="00F61B27"/>
    <w:rsid w:val="00F743EE"/>
    <w:rsid w:val="00F75143"/>
    <w:rsid w:val="00F765A8"/>
    <w:rsid w:val="00F76EF0"/>
    <w:rsid w:val="00F773CB"/>
    <w:rsid w:val="00F77B4A"/>
    <w:rsid w:val="00F81E99"/>
    <w:rsid w:val="00F83121"/>
    <w:rsid w:val="00F83430"/>
    <w:rsid w:val="00F865DC"/>
    <w:rsid w:val="00F86C1F"/>
    <w:rsid w:val="00F86DC5"/>
    <w:rsid w:val="00F922DA"/>
    <w:rsid w:val="00F9402E"/>
    <w:rsid w:val="00F96E24"/>
    <w:rsid w:val="00F9740E"/>
    <w:rsid w:val="00F97EFB"/>
    <w:rsid w:val="00FA2BB0"/>
    <w:rsid w:val="00FA4EE2"/>
    <w:rsid w:val="00FA6D0B"/>
    <w:rsid w:val="00FB3A91"/>
    <w:rsid w:val="00FB4C9F"/>
    <w:rsid w:val="00FB69BD"/>
    <w:rsid w:val="00FB6A17"/>
    <w:rsid w:val="00FC009F"/>
    <w:rsid w:val="00FC2D45"/>
    <w:rsid w:val="00FC3688"/>
    <w:rsid w:val="00FC4037"/>
    <w:rsid w:val="00FC7835"/>
    <w:rsid w:val="00FD11F9"/>
    <w:rsid w:val="00FD1C2F"/>
    <w:rsid w:val="00FD2A2F"/>
    <w:rsid w:val="00FD3567"/>
    <w:rsid w:val="00FE48CE"/>
    <w:rsid w:val="00FE7E8A"/>
    <w:rsid w:val="00FF35E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972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73DEF"/>
  </w:style>
  <w:style w:type="paragraph" w:styleId="Titolo1">
    <w:name w:val="heading 1"/>
    <w:basedOn w:val="Normale"/>
    <w:next w:val="Normale"/>
    <w:link w:val="Titolo1Carattere"/>
    <w:uiPriority w:val="9"/>
    <w:qFormat/>
    <w:rsid w:val="00033807"/>
    <w:pPr>
      <w:keepNext/>
      <w:keepLines/>
      <w:numPr>
        <w:numId w:val="1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451F65"/>
    <w:pPr>
      <w:keepNext/>
      <w:keepLines/>
      <w:numPr>
        <w:ilvl w:val="1"/>
        <w:numId w:val="15"/>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9E6C0F"/>
    <w:pPr>
      <w:keepNext/>
      <w:keepLines/>
      <w:numPr>
        <w:ilvl w:val="2"/>
        <w:numId w:val="15"/>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9E6C0F"/>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CE1659"/>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CE1659"/>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CE1659"/>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CE1659"/>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CE1659"/>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A1DEE"/>
    <w:pPr>
      <w:ind w:left="720"/>
      <w:contextualSpacing/>
    </w:pPr>
  </w:style>
  <w:style w:type="character" w:styleId="Enfasigrassetto">
    <w:name w:val="Strong"/>
    <w:basedOn w:val="Carpredefinitoparagrafo"/>
    <w:uiPriority w:val="22"/>
    <w:qFormat/>
    <w:rsid w:val="00AC625C"/>
    <w:rPr>
      <w:b/>
      <w:bCs/>
    </w:rPr>
  </w:style>
  <w:style w:type="character" w:styleId="Enfasicorsivo">
    <w:name w:val="Emphasis"/>
    <w:basedOn w:val="Carpredefinitoparagrafo"/>
    <w:uiPriority w:val="20"/>
    <w:qFormat/>
    <w:rsid w:val="00AC625C"/>
    <w:rPr>
      <w:i/>
      <w:iCs/>
    </w:rPr>
  </w:style>
  <w:style w:type="paragraph" w:styleId="Testofumetto">
    <w:name w:val="Balloon Text"/>
    <w:basedOn w:val="Normale"/>
    <w:link w:val="TestofumettoCarattere"/>
    <w:uiPriority w:val="99"/>
    <w:unhideWhenUsed/>
    <w:rsid w:val="00C0479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rsid w:val="00C04794"/>
    <w:rPr>
      <w:rFonts w:ascii="Tahoma" w:hAnsi="Tahoma" w:cs="Tahoma"/>
      <w:sz w:val="16"/>
      <w:szCs w:val="16"/>
    </w:rPr>
  </w:style>
  <w:style w:type="character" w:customStyle="1" w:styleId="Titolo1Carattere">
    <w:name w:val="Titolo 1 Carattere"/>
    <w:basedOn w:val="Carpredefinitoparagrafo"/>
    <w:link w:val="Titolo1"/>
    <w:uiPriority w:val="9"/>
    <w:rsid w:val="00033807"/>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451F65"/>
    <w:rPr>
      <w:rFonts w:asciiTheme="majorHAnsi" w:eastAsiaTheme="majorEastAsia" w:hAnsiTheme="majorHAnsi" w:cstheme="majorBidi"/>
      <w:b/>
      <w:bCs/>
      <w:color w:val="4F81BD" w:themeColor="accent1"/>
      <w:sz w:val="26"/>
      <w:szCs w:val="26"/>
    </w:rPr>
  </w:style>
  <w:style w:type="paragraph" w:styleId="PreformattatoHTML">
    <w:name w:val="HTML Preformatted"/>
    <w:basedOn w:val="Normale"/>
    <w:link w:val="PreformattatoHTMLCarattere"/>
    <w:uiPriority w:val="99"/>
    <w:semiHidden/>
    <w:unhideWhenUsed/>
    <w:rsid w:val="00AB4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AB4137"/>
    <w:rPr>
      <w:rFonts w:ascii="Courier New" w:eastAsia="Times New Roman" w:hAnsi="Courier New" w:cs="Courier New"/>
      <w:sz w:val="20"/>
      <w:szCs w:val="20"/>
      <w:lang w:eastAsia="it-IT"/>
    </w:rPr>
  </w:style>
  <w:style w:type="paragraph" w:styleId="NormaleWeb">
    <w:name w:val="Normal (Web)"/>
    <w:basedOn w:val="Normale"/>
    <w:uiPriority w:val="99"/>
    <w:semiHidden/>
    <w:unhideWhenUsed/>
    <w:rsid w:val="00143C9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143C9D"/>
    <w:rPr>
      <w:color w:val="0000FF"/>
      <w:u w:val="single"/>
    </w:rPr>
  </w:style>
  <w:style w:type="paragraph" w:styleId="Citazioneintensa">
    <w:name w:val="Intense Quote"/>
    <w:basedOn w:val="Normale"/>
    <w:next w:val="Normale"/>
    <w:link w:val="CitazioneintensaCarattere"/>
    <w:uiPriority w:val="30"/>
    <w:qFormat/>
    <w:rsid w:val="00381348"/>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381348"/>
    <w:rPr>
      <w:b/>
      <w:bCs/>
      <w:i/>
      <w:iCs/>
      <w:color w:val="4F81BD" w:themeColor="accent1"/>
    </w:rPr>
  </w:style>
  <w:style w:type="paragraph" w:styleId="Testonotaapidipagina">
    <w:name w:val="footnote text"/>
    <w:basedOn w:val="Normale"/>
    <w:link w:val="TestonotaapidipaginaCarattere"/>
    <w:uiPriority w:val="99"/>
    <w:semiHidden/>
    <w:unhideWhenUsed/>
    <w:rsid w:val="0038134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381348"/>
    <w:rPr>
      <w:sz w:val="20"/>
      <w:szCs w:val="20"/>
    </w:rPr>
  </w:style>
  <w:style w:type="character" w:styleId="Rimandonotaapidipagina">
    <w:name w:val="footnote reference"/>
    <w:basedOn w:val="Carpredefinitoparagrafo"/>
    <w:uiPriority w:val="99"/>
    <w:semiHidden/>
    <w:unhideWhenUsed/>
    <w:rsid w:val="00381348"/>
    <w:rPr>
      <w:vertAlign w:val="superscript"/>
    </w:rPr>
  </w:style>
  <w:style w:type="paragraph" w:styleId="Titolosommario">
    <w:name w:val="TOC Heading"/>
    <w:basedOn w:val="Titolo1"/>
    <w:next w:val="Normale"/>
    <w:uiPriority w:val="39"/>
    <w:semiHidden/>
    <w:unhideWhenUsed/>
    <w:qFormat/>
    <w:rsid w:val="00381348"/>
    <w:pPr>
      <w:outlineLvl w:val="9"/>
    </w:pPr>
  </w:style>
  <w:style w:type="paragraph" w:styleId="Sommario2">
    <w:name w:val="toc 2"/>
    <w:basedOn w:val="Normale"/>
    <w:next w:val="Normale"/>
    <w:autoRedefine/>
    <w:uiPriority w:val="39"/>
    <w:unhideWhenUsed/>
    <w:rsid w:val="00381348"/>
    <w:pPr>
      <w:spacing w:after="100"/>
      <w:ind w:left="220"/>
    </w:pPr>
  </w:style>
  <w:style w:type="paragraph" w:styleId="Sommario1">
    <w:name w:val="toc 1"/>
    <w:basedOn w:val="Normale"/>
    <w:next w:val="Normale"/>
    <w:autoRedefine/>
    <w:uiPriority w:val="39"/>
    <w:unhideWhenUsed/>
    <w:rsid w:val="00CE1659"/>
    <w:pPr>
      <w:tabs>
        <w:tab w:val="left" w:pos="440"/>
        <w:tab w:val="right" w:leader="dot" w:pos="9628"/>
      </w:tabs>
      <w:spacing w:after="100"/>
    </w:pPr>
  </w:style>
  <w:style w:type="table" w:styleId="Grigliatabella">
    <w:name w:val="Table Grid"/>
    <w:basedOn w:val="Tabellanormale"/>
    <w:uiPriority w:val="59"/>
    <w:rsid w:val="00F618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testazione">
    <w:name w:val="header"/>
    <w:basedOn w:val="Normale"/>
    <w:link w:val="IntestazioneCarattere"/>
    <w:unhideWhenUsed/>
    <w:rsid w:val="009E6C0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9E6C0F"/>
  </w:style>
  <w:style w:type="paragraph" w:styleId="Pidipagina">
    <w:name w:val="footer"/>
    <w:basedOn w:val="Normale"/>
    <w:link w:val="PidipaginaCarattere"/>
    <w:uiPriority w:val="99"/>
    <w:unhideWhenUsed/>
    <w:rsid w:val="009E6C0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E6C0F"/>
  </w:style>
  <w:style w:type="character" w:customStyle="1" w:styleId="Titolo3Carattere">
    <w:name w:val="Titolo 3 Carattere"/>
    <w:basedOn w:val="Carpredefinitoparagrafo"/>
    <w:link w:val="Titolo3"/>
    <w:uiPriority w:val="9"/>
    <w:rsid w:val="009E6C0F"/>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9E6C0F"/>
    <w:rPr>
      <w:rFonts w:asciiTheme="majorHAnsi" w:eastAsiaTheme="majorEastAsia" w:hAnsiTheme="majorHAnsi" w:cstheme="majorBidi"/>
      <w:b/>
      <w:bCs/>
      <w:i/>
      <w:iCs/>
      <w:color w:val="4F81BD" w:themeColor="accent1"/>
    </w:rPr>
  </w:style>
  <w:style w:type="paragraph" w:styleId="Sommario3">
    <w:name w:val="toc 3"/>
    <w:basedOn w:val="Normale"/>
    <w:next w:val="Normale"/>
    <w:autoRedefine/>
    <w:uiPriority w:val="39"/>
    <w:unhideWhenUsed/>
    <w:rsid w:val="00AD6190"/>
    <w:pPr>
      <w:spacing w:after="100"/>
      <w:ind w:left="440"/>
    </w:pPr>
  </w:style>
  <w:style w:type="character" w:customStyle="1" w:styleId="longtext">
    <w:name w:val="long_text"/>
    <w:basedOn w:val="Carpredefinitoparagrafo"/>
    <w:rsid w:val="00350D40"/>
  </w:style>
  <w:style w:type="character" w:styleId="CodiceHTML">
    <w:name w:val="HTML Code"/>
    <w:basedOn w:val="Carpredefinitoparagrafo"/>
    <w:uiPriority w:val="99"/>
    <w:semiHidden/>
    <w:unhideWhenUsed/>
    <w:rsid w:val="0037302F"/>
    <w:rPr>
      <w:rFonts w:ascii="Courier New" w:eastAsia="Times New Roman" w:hAnsi="Courier New" w:cs="Courier New"/>
      <w:sz w:val="20"/>
      <w:szCs w:val="20"/>
    </w:rPr>
  </w:style>
  <w:style w:type="character" w:styleId="MacchinadascrivereHTML">
    <w:name w:val="HTML Typewriter"/>
    <w:basedOn w:val="Carpredefinitoparagrafo"/>
    <w:uiPriority w:val="99"/>
    <w:semiHidden/>
    <w:unhideWhenUsed/>
    <w:rsid w:val="004A1E54"/>
    <w:rPr>
      <w:rFonts w:ascii="Courier New" w:eastAsia="Times New Roman" w:hAnsi="Courier New" w:cs="Courier New"/>
      <w:sz w:val="20"/>
      <w:szCs w:val="20"/>
    </w:rPr>
  </w:style>
  <w:style w:type="paragraph" w:customStyle="1" w:styleId="Tabellatesto">
    <w:name w:val="Tabella testo"/>
    <w:basedOn w:val="Normale"/>
    <w:rsid w:val="004A4620"/>
    <w:pPr>
      <w:tabs>
        <w:tab w:val="left" w:pos="1720"/>
        <w:tab w:val="left" w:pos="4700"/>
      </w:tabs>
      <w:overflowPunct w:val="0"/>
      <w:autoSpaceDE w:val="0"/>
      <w:autoSpaceDN w:val="0"/>
      <w:adjustRightInd w:val="0"/>
      <w:spacing w:before="120" w:after="120" w:line="220" w:lineRule="exact"/>
      <w:textAlignment w:val="baseline"/>
    </w:pPr>
    <w:rPr>
      <w:rFonts w:ascii="Verdana" w:eastAsia="Times New Roman" w:hAnsi="Verdana" w:cs="Times New Roman"/>
      <w:color w:val="000000"/>
      <w:sz w:val="18"/>
      <w:szCs w:val="20"/>
      <w:lang w:val="en-US" w:eastAsia="it-IT"/>
    </w:rPr>
  </w:style>
  <w:style w:type="character" w:styleId="Collegamentovisitato">
    <w:name w:val="FollowedHyperlink"/>
    <w:basedOn w:val="Carpredefinitoparagrafo"/>
    <w:uiPriority w:val="99"/>
    <w:semiHidden/>
    <w:unhideWhenUsed/>
    <w:rsid w:val="00C92FB2"/>
    <w:rPr>
      <w:color w:val="800080" w:themeColor="followedHyperlink"/>
      <w:u w:val="single"/>
    </w:rPr>
  </w:style>
  <w:style w:type="paragraph" w:styleId="Sommario4">
    <w:name w:val="toc 4"/>
    <w:basedOn w:val="Normale"/>
    <w:next w:val="Normale"/>
    <w:autoRedefine/>
    <w:uiPriority w:val="39"/>
    <w:unhideWhenUsed/>
    <w:rsid w:val="00884FF4"/>
    <w:pPr>
      <w:spacing w:after="100"/>
      <w:ind w:left="660"/>
    </w:pPr>
    <w:rPr>
      <w:rFonts w:eastAsiaTheme="minorEastAsia"/>
      <w:lang w:eastAsia="it-IT"/>
    </w:rPr>
  </w:style>
  <w:style w:type="paragraph" w:styleId="Sommario5">
    <w:name w:val="toc 5"/>
    <w:basedOn w:val="Normale"/>
    <w:next w:val="Normale"/>
    <w:autoRedefine/>
    <w:uiPriority w:val="39"/>
    <w:unhideWhenUsed/>
    <w:rsid w:val="00884FF4"/>
    <w:pPr>
      <w:spacing w:after="100"/>
      <w:ind w:left="880"/>
    </w:pPr>
    <w:rPr>
      <w:rFonts w:eastAsiaTheme="minorEastAsia"/>
      <w:lang w:eastAsia="it-IT"/>
    </w:rPr>
  </w:style>
  <w:style w:type="paragraph" w:styleId="Sommario6">
    <w:name w:val="toc 6"/>
    <w:basedOn w:val="Normale"/>
    <w:next w:val="Normale"/>
    <w:autoRedefine/>
    <w:uiPriority w:val="39"/>
    <w:unhideWhenUsed/>
    <w:rsid w:val="00884FF4"/>
    <w:pPr>
      <w:spacing w:after="100"/>
      <w:ind w:left="1100"/>
    </w:pPr>
    <w:rPr>
      <w:rFonts w:eastAsiaTheme="minorEastAsia"/>
      <w:lang w:eastAsia="it-IT"/>
    </w:rPr>
  </w:style>
  <w:style w:type="paragraph" w:styleId="Sommario7">
    <w:name w:val="toc 7"/>
    <w:basedOn w:val="Normale"/>
    <w:next w:val="Normale"/>
    <w:autoRedefine/>
    <w:uiPriority w:val="39"/>
    <w:unhideWhenUsed/>
    <w:rsid w:val="00884FF4"/>
    <w:pPr>
      <w:spacing w:after="100"/>
      <w:ind w:left="1320"/>
    </w:pPr>
    <w:rPr>
      <w:rFonts w:eastAsiaTheme="minorEastAsia"/>
      <w:lang w:eastAsia="it-IT"/>
    </w:rPr>
  </w:style>
  <w:style w:type="paragraph" w:styleId="Sommario8">
    <w:name w:val="toc 8"/>
    <w:basedOn w:val="Normale"/>
    <w:next w:val="Normale"/>
    <w:autoRedefine/>
    <w:uiPriority w:val="39"/>
    <w:unhideWhenUsed/>
    <w:rsid w:val="00884FF4"/>
    <w:pPr>
      <w:spacing w:after="100"/>
      <w:ind w:left="1540"/>
    </w:pPr>
    <w:rPr>
      <w:rFonts w:eastAsiaTheme="minorEastAsia"/>
      <w:lang w:eastAsia="it-IT"/>
    </w:rPr>
  </w:style>
  <w:style w:type="paragraph" w:styleId="Sommario9">
    <w:name w:val="toc 9"/>
    <w:basedOn w:val="Normale"/>
    <w:next w:val="Normale"/>
    <w:autoRedefine/>
    <w:uiPriority w:val="39"/>
    <w:unhideWhenUsed/>
    <w:rsid w:val="00884FF4"/>
    <w:pPr>
      <w:spacing w:after="100"/>
      <w:ind w:left="1760"/>
    </w:pPr>
    <w:rPr>
      <w:rFonts w:eastAsiaTheme="minorEastAsia"/>
      <w:lang w:eastAsia="it-IT"/>
    </w:rPr>
  </w:style>
  <w:style w:type="character" w:styleId="Rimandocommento">
    <w:name w:val="annotation reference"/>
    <w:basedOn w:val="Carpredefinitoparagrafo"/>
    <w:uiPriority w:val="99"/>
    <w:semiHidden/>
    <w:unhideWhenUsed/>
    <w:rsid w:val="003A3EFD"/>
    <w:rPr>
      <w:sz w:val="16"/>
      <w:szCs w:val="16"/>
    </w:rPr>
  </w:style>
  <w:style w:type="paragraph" w:styleId="Testocommento">
    <w:name w:val="annotation text"/>
    <w:basedOn w:val="Normale"/>
    <w:link w:val="TestocommentoCarattere"/>
    <w:uiPriority w:val="99"/>
    <w:semiHidden/>
    <w:unhideWhenUsed/>
    <w:rsid w:val="003A3EF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A3EFD"/>
    <w:rPr>
      <w:sz w:val="20"/>
      <w:szCs w:val="20"/>
    </w:rPr>
  </w:style>
  <w:style w:type="paragraph" w:styleId="Soggettocommento">
    <w:name w:val="annotation subject"/>
    <w:basedOn w:val="Testocommento"/>
    <w:next w:val="Testocommento"/>
    <w:link w:val="SoggettocommentoCarattere"/>
    <w:uiPriority w:val="99"/>
    <w:semiHidden/>
    <w:unhideWhenUsed/>
    <w:rsid w:val="003A3EFD"/>
    <w:rPr>
      <w:b/>
      <w:bCs/>
    </w:rPr>
  </w:style>
  <w:style w:type="character" w:customStyle="1" w:styleId="SoggettocommentoCarattere">
    <w:name w:val="Soggetto commento Carattere"/>
    <w:basedOn w:val="TestocommentoCarattere"/>
    <w:link w:val="Soggettocommento"/>
    <w:uiPriority w:val="99"/>
    <w:semiHidden/>
    <w:rsid w:val="003A3EFD"/>
    <w:rPr>
      <w:b/>
      <w:bCs/>
    </w:rPr>
  </w:style>
  <w:style w:type="paragraph" w:styleId="Revisione">
    <w:name w:val="Revision"/>
    <w:hidden/>
    <w:uiPriority w:val="99"/>
    <w:semiHidden/>
    <w:rsid w:val="003A3EFD"/>
    <w:pPr>
      <w:spacing w:after="0" w:line="240" w:lineRule="auto"/>
    </w:pPr>
  </w:style>
  <w:style w:type="character" w:customStyle="1" w:styleId="Titolo5Carattere">
    <w:name w:val="Titolo 5 Carattere"/>
    <w:basedOn w:val="Carpredefinitoparagrafo"/>
    <w:link w:val="Titolo5"/>
    <w:uiPriority w:val="9"/>
    <w:semiHidden/>
    <w:rsid w:val="00CE1659"/>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CE1659"/>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CE1659"/>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CE1659"/>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CE165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523980895">
      <w:bodyDiv w:val="1"/>
      <w:marLeft w:val="0"/>
      <w:marRight w:val="0"/>
      <w:marTop w:val="0"/>
      <w:marBottom w:val="0"/>
      <w:divBdr>
        <w:top w:val="none" w:sz="0" w:space="0" w:color="auto"/>
        <w:left w:val="none" w:sz="0" w:space="0" w:color="auto"/>
        <w:bottom w:val="none" w:sz="0" w:space="0" w:color="auto"/>
        <w:right w:val="none" w:sz="0" w:space="0" w:color="auto"/>
      </w:divBdr>
    </w:div>
    <w:div w:id="584803440">
      <w:bodyDiv w:val="1"/>
      <w:marLeft w:val="0"/>
      <w:marRight w:val="0"/>
      <w:marTop w:val="0"/>
      <w:marBottom w:val="0"/>
      <w:divBdr>
        <w:top w:val="none" w:sz="0" w:space="0" w:color="auto"/>
        <w:left w:val="none" w:sz="0" w:space="0" w:color="auto"/>
        <w:bottom w:val="none" w:sz="0" w:space="0" w:color="auto"/>
        <w:right w:val="none" w:sz="0" w:space="0" w:color="auto"/>
      </w:divBdr>
    </w:div>
    <w:div w:id="957761817">
      <w:bodyDiv w:val="1"/>
      <w:marLeft w:val="0"/>
      <w:marRight w:val="0"/>
      <w:marTop w:val="0"/>
      <w:marBottom w:val="0"/>
      <w:divBdr>
        <w:top w:val="none" w:sz="0" w:space="0" w:color="auto"/>
        <w:left w:val="none" w:sz="0" w:space="0" w:color="auto"/>
        <w:bottom w:val="none" w:sz="0" w:space="0" w:color="auto"/>
        <w:right w:val="none" w:sz="0" w:space="0" w:color="auto"/>
      </w:divBdr>
    </w:div>
    <w:div w:id="1001083321">
      <w:bodyDiv w:val="1"/>
      <w:marLeft w:val="0"/>
      <w:marRight w:val="0"/>
      <w:marTop w:val="0"/>
      <w:marBottom w:val="0"/>
      <w:divBdr>
        <w:top w:val="none" w:sz="0" w:space="0" w:color="auto"/>
        <w:left w:val="none" w:sz="0" w:space="0" w:color="auto"/>
        <w:bottom w:val="none" w:sz="0" w:space="0" w:color="auto"/>
        <w:right w:val="none" w:sz="0" w:space="0" w:color="auto"/>
      </w:divBdr>
    </w:div>
    <w:div w:id="1506168302">
      <w:bodyDiv w:val="1"/>
      <w:marLeft w:val="0"/>
      <w:marRight w:val="0"/>
      <w:marTop w:val="0"/>
      <w:marBottom w:val="0"/>
      <w:divBdr>
        <w:top w:val="none" w:sz="0" w:space="0" w:color="auto"/>
        <w:left w:val="none" w:sz="0" w:space="0" w:color="auto"/>
        <w:bottom w:val="none" w:sz="0" w:space="0" w:color="auto"/>
        <w:right w:val="none" w:sz="0" w:space="0" w:color="auto"/>
      </w:divBdr>
    </w:div>
    <w:div w:id="1530340017">
      <w:bodyDiv w:val="1"/>
      <w:marLeft w:val="0"/>
      <w:marRight w:val="0"/>
      <w:marTop w:val="0"/>
      <w:marBottom w:val="0"/>
      <w:divBdr>
        <w:top w:val="none" w:sz="0" w:space="0" w:color="auto"/>
        <w:left w:val="none" w:sz="0" w:space="0" w:color="auto"/>
        <w:bottom w:val="none" w:sz="0" w:space="0" w:color="auto"/>
        <w:right w:val="none" w:sz="0" w:space="0" w:color="auto"/>
      </w:divBdr>
    </w:div>
    <w:div w:id="1563101596">
      <w:bodyDiv w:val="1"/>
      <w:marLeft w:val="0"/>
      <w:marRight w:val="0"/>
      <w:marTop w:val="0"/>
      <w:marBottom w:val="0"/>
      <w:divBdr>
        <w:top w:val="none" w:sz="0" w:space="0" w:color="auto"/>
        <w:left w:val="none" w:sz="0" w:space="0" w:color="auto"/>
        <w:bottom w:val="none" w:sz="0" w:space="0" w:color="auto"/>
        <w:right w:val="none" w:sz="0" w:space="0" w:color="auto"/>
      </w:divBdr>
    </w:div>
    <w:div w:id="1589118554">
      <w:bodyDiv w:val="1"/>
      <w:marLeft w:val="0"/>
      <w:marRight w:val="0"/>
      <w:marTop w:val="0"/>
      <w:marBottom w:val="0"/>
      <w:divBdr>
        <w:top w:val="none" w:sz="0" w:space="0" w:color="auto"/>
        <w:left w:val="none" w:sz="0" w:space="0" w:color="auto"/>
        <w:bottom w:val="none" w:sz="0" w:space="0" w:color="auto"/>
        <w:right w:val="none" w:sz="0" w:space="0" w:color="auto"/>
      </w:divBdr>
    </w:div>
    <w:div w:id="1778140880">
      <w:bodyDiv w:val="1"/>
      <w:marLeft w:val="0"/>
      <w:marRight w:val="0"/>
      <w:marTop w:val="0"/>
      <w:marBottom w:val="0"/>
      <w:divBdr>
        <w:top w:val="none" w:sz="0" w:space="0" w:color="auto"/>
        <w:left w:val="none" w:sz="0" w:space="0" w:color="auto"/>
        <w:bottom w:val="none" w:sz="0" w:space="0" w:color="auto"/>
        <w:right w:val="none" w:sz="0" w:space="0" w:color="auto"/>
      </w:divBdr>
    </w:div>
    <w:div w:id="1946769836">
      <w:bodyDiv w:val="1"/>
      <w:marLeft w:val="0"/>
      <w:marRight w:val="0"/>
      <w:marTop w:val="0"/>
      <w:marBottom w:val="0"/>
      <w:divBdr>
        <w:top w:val="none" w:sz="0" w:space="0" w:color="auto"/>
        <w:left w:val="none" w:sz="0" w:space="0" w:color="auto"/>
        <w:bottom w:val="none" w:sz="0" w:space="0" w:color="auto"/>
        <w:right w:val="none" w:sz="0" w:space="0" w:color="auto"/>
      </w:divBdr>
    </w:div>
    <w:div w:id="214296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sf.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nu.org/copyleft/"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4A3A0-0D29-435F-868C-433275BCE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4856</TotalTime>
  <Pages>19</Pages>
  <Words>5367</Words>
  <Characters>30595</Characters>
  <Application>Microsoft Office Word</Application>
  <DocSecurity>0</DocSecurity>
  <Lines>254</Lines>
  <Paragraphs>71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Lorenzo</dc:creator>
  <cp:lastModifiedBy>Lorenzo</cp:lastModifiedBy>
  <cp:revision>248</cp:revision>
  <dcterms:created xsi:type="dcterms:W3CDTF">2010-08-05T13:47:00Z</dcterms:created>
  <dcterms:modified xsi:type="dcterms:W3CDTF">2010-10-03T14:25:00Z</dcterms:modified>
</cp:coreProperties>
</file>